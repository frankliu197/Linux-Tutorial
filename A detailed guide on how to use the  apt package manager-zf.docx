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158" w:rsidRDefault="00A41345" w:rsidP="00400158">
      <w:pPr>
        <w:spacing w:after="0" w:line="240" w:lineRule="auto"/>
        <w:ind w:firstLine="720"/>
        <w:rPr>
          <w:rFonts w:ascii="Arial" w:eastAsia="Times New Roman" w:hAnsi="Arial" w:cs="Arial"/>
          <w:color w:val="000000"/>
          <w:lang w:val="en-CA"/>
        </w:rPr>
      </w:pPr>
      <w:r>
        <w:rPr>
          <w:rFonts w:ascii="Arial" w:eastAsia="Times New Roman" w:hAnsi="Arial" w:cs="Arial"/>
          <w:color w:val="000000"/>
          <w:lang w:val="en-CA"/>
        </w:rPr>
        <w:t>A Clear in-depth Guide to Apt</w:t>
      </w:r>
    </w:p>
    <w:p w:rsidR="005B2B32" w:rsidRPr="005B2B32" w:rsidRDefault="005B2B32" w:rsidP="00400158">
      <w:pPr>
        <w:spacing w:after="0" w:line="240" w:lineRule="auto"/>
        <w:rPr>
          <w:rFonts w:ascii="Times New Roman" w:eastAsia="Times New Roman" w:hAnsi="Times New Roman" w:cs="Times New Roman"/>
          <w:sz w:val="24"/>
          <w:szCs w:val="24"/>
          <w:lang w:val="en-CA"/>
        </w:rPr>
      </w:pPr>
      <w:r>
        <w:rPr>
          <w:rFonts w:ascii="Arial" w:eastAsia="Times New Roman" w:hAnsi="Arial" w:cs="Arial"/>
          <w:color w:val="000000"/>
          <w:lang w:val="en-CA"/>
        </w:rPr>
        <w:t>Prerequisites: Basic Terminal Usage</w:t>
      </w:r>
      <w:r>
        <w:rPr>
          <w:rFonts w:ascii="Arial" w:eastAsia="Times New Roman" w:hAnsi="Arial" w:cs="Arial"/>
          <w:color w:val="000000"/>
          <w:lang w:val="en-CA"/>
        </w:rPr>
        <w:tab/>
      </w:r>
      <w:r>
        <w:rPr>
          <w:rFonts w:ascii="Arial" w:eastAsia="Times New Roman" w:hAnsi="Arial" w:cs="Arial"/>
          <w:color w:val="000000"/>
          <w:lang w:val="en-CA"/>
        </w:rPr>
        <w:tab/>
      </w:r>
      <w:r>
        <w:rPr>
          <w:rFonts w:ascii="Arial" w:eastAsia="Times New Roman" w:hAnsi="Arial" w:cs="Arial"/>
          <w:color w:val="000000"/>
          <w:lang w:val="en-CA"/>
        </w:rPr>
        <w:tab/>
      </w:r>
      <w:r w:rsidRPr="005B2B32">
        <w:rPr>
          <w:rFonts w:ascii="Arial" w:eastAsia="Times New Roman" w:hAnsi="Arial" w:cs="Arial"/>
          <w:color w:val="000000"/>
          <w:lang w:val="en-CA"/>
        </w:rPr>
        <w:t>Article Type: Informative</w:t>
      </w:r>
    </w:p>
    <w:p w:rsidR="00400158" w:rsidRDefault="00400158" w:rsidP="006801C9">
      <w:pPr>
        <w:spacing w:after="0" w:line="240" w:lineRule="auto"/>
        <w:rPr>
          <w:rFonts w:ascii="Arial" w:eastAsia="Times New Roman" w:hAnsi="Arial" w:cs="Arial"/>
          <w:color w:val="000000"/>
          <w:lang w:val="en-CA"/>
        </w:rPr>
      </w:pPr>
      <w:r>
        <w:rPr>
          <w:rFonts w:ascii="Arial" w:eastAsia="Times New Roman" w:hAnsi="Arial" w:cs="Arial"/>
          <w:noProof/>
          <w:color w:val="000000"/>
        </w:rPr>
        <w:drawing>
          <wp:inline distT="0" distB="0" distL="0" distR="0">
            <wp:extent cx="5943600" cy="3581400"/>
            <wp:effectExtent l="0" t="0" r="0" b="0"/>
            <wp:docPr id="2" name="Picture 2" descr="C:\Users\frankliu197\AppData\Local\Microsoft\Windows\INetCache\Content.Word\Screenshot from 2018-09-28 00-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kliu197\AppData\Local\Microsoft\Windows\INetCache\Content.Word\Screenshot from 2018-09-28 00-05-35.png"/>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5B2B32" w:rsidRDefault="005B2B32" w:rsidP="00170D73">
      <w:pPr>
        <w:spacing w:after="0" w:line="240" w:lineRule="auto"/>
        <w:rPr>
          <w:rFonts w:ascii="Arial" w:eastAsia="Times New Roman" w:hAnsi="Arial" w:cs="Arial"/>
          <w:color w:val="000000"/>
          <w:lang w:val="en-CA"/>
        </w:rPr>
      </w:pPr>
      <w:r w:rsidRPr="005B2B32">
        <w:rPr>
          <w:rFonts w:ascii="Arial" w:eastAsia="Times New Roman" w:hAnsi="Arial" w:cs="Arial"/>
          <w:color w:val="000000"/>
          <w:lang w:val="en-CA"/>
        </w:rPr>
        <w:t>A</w:t>
      </w:r>
      <w:ins w:id="0" w:author="Frank Liu" w:date="2018-11-16T21:23:00Z">
        <w:r w:rsidR="00080376">
          <w:rPr>
            <w:rFonts w:ascii="Arial" w:eastAsia="Times New Roman" w:hAnsi="Arial" w:cs="Arial"/>
            <w:color w:val="000000"/>
            <w:lang w:val="en-CA"/>
          </w:rPr>
          <w:t>PT</w:t>
        </w:r>
      </w:ins>
      <w:del w:id="1" w:author="Frank Liu" w:date="2018-11-16T21:23:00Z">
        <w:r w:rsidRPr="005B2B32" w:rsidDel="00080376">
          <w:rPr>
            <w:rFonts w:ascii="Arial" w:eastAsia="Times New Roman" w:hAnsi="Arial" w:cs="Arial"/>
            <w:color w:val="000000"/>
            <w:lang w:val="en-CA"/>
          </w:rPr>
          <w:delText>pt</w:delText>
        </w:r>
      </w:del>
      <w:r w:rsidRPr="005B2B32">
        <w:rPr>
          <w:rFonts w:ascii="Arial" w:eastAsia="Times New Roman" w:hAnsi="Arial" w:cs="Arial"/>
          <w:color w:val="000000"/>
          <w:lang w:val="en-CA"/>
        </w:rPr>
        <w:t>, or Advanced Packaging Tool</w:t>
      </w:r>
      <w:ins w:id="2" w:author="Frank Liu" w:date="2018-11-16T21:00:00Z">
        <w:r w:rsidR="001D698B">
          <w:rPr>
            <w:rFonts w:ascii="Arial" w:eastAsia="Times New Roman" w:hAnsi="Arial" w:cs="Arial"/>
            <w:color w:val="000000"/>
            <w:lang w:val="en-CA"/>
          </w:rPr>
          <w:t>,</w:t>
        </w:r>
      </w:ins>
      <w:r w:rsidRPr="005B2B32">
        <w:rPr>
          <w:rFonts w:ascii="Arial" w:eastAsia="Times New Roman" w:hAnsi="Arial" w:cs="Arial"/>
          <w:color w:val="000000"/>
          <w:lang w:val="en-CA"/>
        </w:rPr>
        <w:t xml:space="preserve"> is a handy command line interface used </w:t>
      </w:r>
      <w:ins w:id="3" w:author="Frank Liu" w:date="2018-11-17T10:46:00Z">
        <w:r w:rsidR="00DC139F">
          <w:rPr>
            <w:rFonts w:ascii="Arial" w:eastAsia="Times New Roman" w:hAnsi="Arial" w:cs="Arial"/>
            <w:color w:val="000000"/>
            <w:lang w:val="en-CA"/>
          </w:rPr>
          <w:t>for</w:t>
        </w:r>
      </w:ins>
      <w:del w:id="4" w:author="Frank Liu" w:date="2018-11-17T10:46:00Z">
        <w:r w:rsidRPr="005B2B32" w:rsidDel="00DC139F">
          <w:rPr>
            <w:rFonts w:ascii="Arial" w:eastAsia="Times New Roman" w:hAnsi="Arial" w:cs="Arial"/>
            <w:color w:val="000000"/>
            <w:lang w:val="en-CA"/>
          </w:rPr>
          <w:delText>to</w:delText>
        </w:r>
      </w:del>
      <w:r w:rsidRPr="005B2B32">
        <w:rPr>
          <w:rFonts w:ascii="Arial" w:eastAsia="Times New Roman" w:hAnsi="Arial" w:cs="Arial"/>
          <w:color w:val="000000"/>
          <w:lang w:val="en-CA"/>
        </w:rPr>
        <w:t xml:space="preserve"> manag</w:t>
      </w:r>
      <w:ins w:id="5" w:author="Frank Liu" w:date="2018-11-17T10:46:00Z">
        <w:r w:rsidR="00DC139F">
          <w:rPr>
            <w:rFonts w:ascii="Arial" w:eastAsia="Times New Roman" w:hAnsi="Arial" w:cs="Arial"/>
            <w:color w:val="000000"/>
            <w:lang w:val="en-CA"/>
          </w:rPr>
          <w:t>ing</w:t>
        </w:r>
      </w:ins>
      <w:del w:id="6" w:author="Frank Liu" w:date="2018-11-17T10:46:00Z">
        <w:r w:rsidRPr="005B2B32" w:rsidDel="00DC139F">
          <w:rPr>
            <w:rFonts w:ascii="Arial" w:eastAsia="Times New Roman" w:hAnsi="Arial" w:cs="Arial"/>
            <w:color w:val="000000"/>
            <w:lang w:val="en-CA"/>
          </w:rPr>
          <w:delText>e</w:delText>
        </w:r>
      </w:del>
      <w:r w:rsidRPr="005B2B32">
        <w:rPr>
          <w:rFonts w:ascii="Arial" w:eastAsia="Times New Roman" w:hAnsi="Arial" w:cs="Arial"/>
          <w:color w:val="000000"/>
          <w:lang w:val="en-CA"/>
        </w:rPr>
        <w:t xml:space="preserve"> packages on </w:t>
      </w:r>
      <w:del w:id="7" w:author="Frank Liu" w:date="2018-11-16T21:06:00Z">
        <w:r w:rsidRPr="005B2B32" w:rsidDel="00A97C5C">
          <w:rPr>
            <w:rFonts w:ascii="Arial" w:eastAsia="Times New Roman" w:hAnsi="Arial" w:cs="Arial"/>
            <w:color w:val="000000"/>
            <w:lang w:val="en-CA"/>
          </w:rPr>
          <w:delText xml:space="preserve">Ubuntu </w:delText>
        </w:r>
      </w:del>
      <w:proofErr w:type="spellStart"/>
      <w:ins w:id="8" w:author="Frank Liu" w:date="2018-11-16T21:06:00Z">
        <w:r w:rsidR="00A97C5C" w:rsidRPr="005B2B32">
          <w:rPr>
            <w:rFonts w:ascii="Arial" w:eastAsia="Times New Roman" w:hAnsi="Arial" w:cs="Arial"/>
            <w:color w:val="000000"/>
            <w:lang w:val="en-CA"/>
          </w:rPr>
          <w:t>Ubuntu</w:t>
        </w:r>
        <w:proofErr w:type="spellEnd"/>
        <w:r w:rsidR="00A97C5C">
          <w:rPr>
            <w:rFonts w:ascii="Arial" w:eastAsia="Times New Roman" w:hAnsi="Arial" w:cs="Arial"/>
            <w:color w:val="000000"/>
            <w:lang w:val="en-CA"/>
          </w:rPr>
          <w:t>-</w:t>
        </w:r>
      </w:ins>
      <w:r w:rsidRPr="005B2B32">
        <w:rPr>
          <w:rFonts w:ascii="Arial" w:eastAsia="Times New Roman" w:hAnsi="Arial" w:cs="Arial"/>
          <w:color w:val="000000"/>
          <w:lang w:val="en-CA"/>
        </w:rPr>
        <w:t xml:space="preserve">based </w:t>
      </w:r>
      <w:ins w:id="9" w:author="Frank Liu" w:date="2018-11-16T21:07:00Z">
        <w:r w:rsidR="00A97C5C">
          <w:rPr>
            <w:rFonts w:ascii="Arial" w:eastAsia="Times New Roman" w:hAnsi="Arial" w:cs="Arial"/>
            <w:color w:val="000000"/>
            <w:lang w:val="en-CA"/>
          </w:rPr>
          <w:t xml:space="preserve">Linux </w:t>
        </w:r>
      </w:ins>
      <w:r w:rsidRPr="005B2B32">
        <w:rPr>
          <w:rFonts w:ascii="Arial" w:eastAsia="Times New Roman" w:hAnsi="Arial" w:cs="Arial"/>
          <w:color w:val="000000"/>
          <w:lang w:val="en-CA"/>
        </w:rPr>
        <w:t>operating systems. It is the key to install</w:t>
      </w:r>
      <w:del w:id="10" w:author="Frank Liu" w:date="2018-11-16T21:01:00Z">
        <w:r w:rsidRPr="005B2B32" w:rsidDel="001D698B">
          <w:rPr>
            <w:rFonts w:ascii="Arial" w:eastAsia="Times New Roman" w:hAnsi="Arial" w:cs="Arial"/>
            <w:color w:val="000000"/>
            <w:lang w:val="en-CA"/>
          </w:rPr>
          <w:delText>ing</w:delText>
        </w:r>
      </w:del>
      <w:r w:rsidRPr="005B2B32">
        <w:rPr>
          <w:rFonts w:ascii="Arial" w:eastAsia="Times New Roman" w:hAnsi="Arial" w:cs="Arial"/>
          <w:color w:val="000000"/>
          <w:lang w:val="en-CA"/>
        </w:rPr>
        <w:t xml:space="preserve"> your favourite software on your new operating system. Being one </w:t>
      </w:r>
      <w:ins w:id="11" w:author="Frank Liu" w:date="2018-11-16T21:01:00Z">
        <w:r w:rsidR="001D698B">
          <w:rPr>
            <w:rFonts w:ascii="Arial" w:eastAsia="Times New Roman" w:hAnsi="Arial" w:cs="Arial"/>
            <w:color w:val="000000"/>
            <w:lang w:val="en-CA"/>
          </w:rPr>
          <w:t xml:space="preserve">of </w:t>
        </w:r>
      </w:ins>
      <w:r w:rsidRPr="005B2B32">
        <w:rPr>
          <w:rFonts w:ascii="Arial" w:eastAsia="Times New Roman" w:hAnsi="Arial" w:cs="Arial"/>
          <w:color w:val="000000"/>
          <w:lang w:val="en-CA"/>
        </w:rPr>
        <w:t xml:space="preserve">the most used </w:t>
      </w:r>
      <w:del w:id="12" w:author="Frank Liu" w:date="2018-11-17T10:51:00Z">
        <w:r w:rsidRPr="005B2B32" w:rsidDel="00DC139F">
          <w:rPr>
            <w:rFonts w:ascii="Arial" w:eastAsia="Times New Roman" w:hAnsi="Arial" w:cs="Arial"/>
            <w:color w:val="000000"/>
            <w:lang w:val="en-CA"/>
          </w:rPr>
          <w:delText>commands</w:delText>
        </w:r>
      </w:del>
      <w:ins w:id="13" w:author="Frank Liu" w:date="2018-11-17T10:51:00Z">
        <w:r w:rsidR="00DC139F">
          <w:rPr>
            <w:rFonts w:ascii="Arial" w:eastAsia="Times New Roman" w:hAnsi="Arial" w:cs="Arial"/>
            <w:color w:val="000000"/>
            <w:lang w:val="en-CA"/>
          </w:rPr>
          <w:t>tools</w:t>
        </w:r>
      </w:ins>
      <w:r w:rsidRPr="005B2B32">
        <w:rPr>
          <w:rFonts w:ascii="Arial" w:eastAsia="Times New Roman" w:hAnsi="Arial" w:cs="Arial"/>
          <w:color w:val="000000"/>
          <w:lang w:val="en-CA"/>
        </w:rPr>
        <w:t xml:space="preserve">, there is certainly a merit to understanding how it works </w:t>
      </w:r>
      <w:del w:id="14" w:author="Frank Liu" w:date="2018-11-16T21:08:00Z">
        <w:r w:rsidRPr="005B2B32" w:rsidDel="00A97C5C">
          <w:rPr>
            <w:rFonts w:ascii="Arial" w:eastAsia="Times New Roman" w:hAnsi="Arial" w:cs="Arial"/>
            <w:color w:val="000000"/>
            <w:lang w:val="en-CA"/>
          </w:rPr>
          <w:delText>as well as</w:delText>
        </w:r>
      </w:del>
      <w:ins w:id="15" w:author="Frank Liu" w:date="2018-11-16T21:08:00Z">
        <w:r w:rsidR="00A97C5C">
          <w:rPr>
            <w:rFonts w:ascii="Arial" w:eastAsia="Times New Roman" w:hAnsi="Arial" w:cs="Arial"/>
            <w:color w:val="000000"/>
            <w:lang w:val="en-CA"/>
          </w:rPr>
          <w:t>and</w:t>
        </w:r>
      </w:ins>
      <w:r w:rsidRPr="005B2B32">
        <w:rPr>
          <w:rFonts w:ascii="Arial" w:eastAsia="Times New Roman" w:hAnsi="Arial" w:cs="Arial"/>
          <w:color w:val="000000"/>
          <w:lang w:val="en-CA"/>
        </w:rPr>
        <w:t xml:space="preserve"> the functions it offers. </w:t>
      </w:r>
      <w:ins w:id="16" w:author="Frank Liu" w:date="2018-11-16T21:24:00Z">
        <w:r w:rsidR="00080376">
          <w:rPr>
            <w:rFonts w:ascii="Arial" w:eastAsia="Times New Roman" w:hAnsi="Arial" w:cs="Arial"/>
            <w:color w:val="000000"/>
            <w:lang w:val="en-CA"/>
          </w:rPr>
          <w:t xml:space="preserve">After </w:t>
        </w:r>
      </w:ins>
      <w:del w:id="17" w:author="Frank Liu" w:date="2018-11-16T21:24:00Z">
        <w:r w:rsidRPr="005B2B32" w:rsidDel="00080376">
          <w:rPr>
            <w:rFonts w:ascii="Arial" w:eastAsia="Times New Roman" w:hAnsi="Arial" w:cs="Arial"/>
            <w:color w:val="000000"/>
            <w:lang w:val="en-CA"/>
          </w:rPr>
          <w:delText>L</w:delText>
        </w:r>
      </w:del>
      <w:ins w:id="18" w:author="Frank Liu" w:date="2018-11-16T21:24:00Z">
        <w:r w:rsidR="00080376">
          <w:rPr>
            <w:rFonts w:ascii="Arial" w:eastAsia="Times New Roman" w:hAnsi="Arial" w:cs="Arial"/>
            <w:color w:val="000000"/>
            <w:lang w:val="en-CA"/>
          </w:rPr>
          <w:t>l</w:t>
        </w:r>
      </w:ins>
      <w:r w:rsidRPr="005B2B32">
        <w:rPr>
          <w:rFonts w:ascii="Arial" w:eastAsia="Times New Roman" w:hAnsi="Arial" w:cs="Arial"/>
          <w:color w:val="000000"/>
          <w:lang w:val="en-CA"/>
        </w:rPr>
        <w:t xml:space="preserve">earning the functions of </w:t>
      </w:r>
      <w:r w:rsidR="0097103A" w:rsidRPr="0097103A">
        <w:rPr>
          <w:rFonts w:ascii="Arial" w:eastAsia="Times New Roman" w:hAnsi="Arial" w:cs="Arial"/>
          <w:b/>
          <w:color w:val="000000"/>
          <w:lang w:val="en-CA"/>
          <w:rPrChange w:id="19" w:author="Frank Liu" w:date="2018-11-17T10:54:00Z">
            <w:rPr>
              <w:rFonts w:ascii="Arial" w:eastAsia="Times New Roman" w:hAnsi="Arial" w:cs="Arial"/>
              <w:color w:val="000000"/>
              <w:lang w:val="en-CA"/>
            </w:rPr>
          </w:rPrChange>
        </w:rPr>
        <w:t>apt</w:t>
      </w:r>
      <w:del w:id="20" w:author="Frank Liu" w:date="2018-11-16T21:25:00Z">
        <w:r w:rsidRPr="005B2B32" w:rsidDel="00080376">
          <w:rPr>
            <w:rFonts w:ascii="Arial" w:eastAsia="Times New Roman" w:hAnsi="Arial" w:cs="Arial"/>
            <w:color w:val="000000"/>
            <w:lang w:val="en-CA"/>
          </w:rPr>
          <w:delText xml:space="preserve"> means</w:delText>
        </w:r>
      </w:del>
      <w:ins w:id="21" w:author="Frank Liu" w:date="2018-11-16T21:26:00Z">
        <w:r w:rsidR="00080376">
          <w:rPr>
            <w:rFonts w:ascii="Arial" w:eastAsia="Times New Roman" w:hAnsi="Arial" w:cs="Arial"/>
            <w:color w:val="000000"/>
            <w:lang w:val="en-CA"/>
          </w:rPr>
          <w:t>,</w:t>
        </w:r>
      </w:ins>
      <w:r w:rsidRPr="005B2B32">
        <w:rPr>
          <w:rFonts w:ascii="Arial" w:eastAsia="Times New Roman" w:hAnsi="Arial" w:cs="Arial"/>
          <w:color w:val="000000"/>
          <w:lang w:val="en-CA"/>
        </w:rPr>
        <w:t xml:space="preserve"> you will be able to install/uninstall packages, manage installed packages </w:t>
      </w:r>
      <w:del w:id="22" w:author="Frank Liu" w:date="2018-11-16T21:26:00Z">
        <w:r w:rsidRPr="005B2B32" w:rsidDel="00080376">
          <w:rPr>
            <w:rFonts w:ascii="Arial" w:eastAsia="Times New Roman" w:hAnsi="Arial" w:cs="Arial"/>
            <w:color w:val="000000"/>
            <w:lang w:val="en-CA"/>
          </w:rPr>
          <w:delText>as well as</w:delText>
        </w:r>
      </w:del>
      <w:ins w:id="23" w:author="Frank Liu" w:date="2018-11-16T21:26:00Z">
        <w:r w:rsidR="00080376">
          <w:rPr>
            <w:rFonts w:ascii="Arial" w:eastAsia="Times New Roman" w:hAnsi="Arial" w:cs="Arial"/>
            <w:color w:val="000000"/>
            <w:lang w:val="en-CA"/>
          </w:rPr>
          <w:t>and</w:t>
        </w:r>
      </w:ins>
      <w:r w:rsidRPr="005B2B32">
        <w:rPr>
          <w:rFonts w:ascii="Arial" w:eastAsia="Times New Roman" w:hAnsi="Arial" w:cs="Arial"/>
          <w:color w:val="000000"/>
          <w:lang w:val="en-CA"/>
        </w:rPr>
        <w:t xml:space="preserve"> explore other available packages.</w:t>
      </w:r>
    </w:p>
    <w:p w:rsidR="00170D73" w:rsidRDefault="00170D73" w:rsidP="00170D73">
      <w:pPr>
        <w:spacing w:after="0" w:line="240" w:lineRule="auto"/>
        <w:rPr>
          <w:rFonts w:ascii="Times New Roman" w:eastAsia="Times New Roman" w:hAnsi="Times New Roman" w:cs="Times New Roman"/>
          <w:sz w:val="24"/>
          <w:szCs w:val="24"/>
          <w:lang w:val="en-CA"/>
        </w:rPr>
      </w:pPr>
    </w:p>
    <w:p w:rsidR="005B2B32" w:rsidRDefault="005B2B32" w:rsidP="00170D73">
      <w:pPr>
        <w:spacing w:after="0" w:line="240" w:lineRule="auto"/>
        <w:rPr>
          <w:rFonts w:ascii="Arial" w:eastAsia="Times New Roman" w:hAnsi="Arial" w:cs="Arial"/>
          <w:color w:val="000000"/>
          <w:lang w:val="en-CA"/>
        </w:rPr>
      </w:pPr>
      <w:r w:rsidRPr="005B2B32">
        <w:rPr>
          <w:rFonts w:ascii="Arial" w:eastAsia="Times New Roman" w:hAnsi="Arial" w:cs="Arial"/>
          <w:color w:val="000000"/>
          <w:lang w:val="en-CA"/>
        </w:rPr>
        <w:t xml:space="preserve">Before we can understand how </w:t>
      </w:r>
      <w:del w:id="24" w:author="Frank Liu" w:date="2018-11-16T21:26:00Z">
        <w:r w:rsidRPr="005B2B32" w:rsidDel="00080376">
          <w:rPr>
            <w:rFonts w:ascii="Arial" w:eastAsia="Times New Roman" w:hAnsi="Arial" w:cs="Arial"/>
            <w:color w:val="000000"/>
            <w:lang w:val="en-CA"/>
          </w:rPr>
          <w:delText xml:space="preserve">the </w:delText>
        </w:r>
      </w:del>
      <w:r w:rsidR="0097103A" w:rsidRPr="0097103A">
        <w:rPr>
          <w:rFonts w:ascii="Arial" w:eastAsia="Times New Roman" w:hAnsi="Arial" w:cs="Arial"/>
          <w:b/>
          <w:color w:val="000000"/>
          <w:lang w:val="en-CA"/>
          <w:rPrChange w:id="25" w:author="Frank Liu" w:date="2018-11-17T10:54:00Z">
            <w:rPr>
              <w:rFonts w:ascii="Arial" w:eastAsia="Times New Roman" w:hAnsi="Arial" w:cs="Arial"/>
              <w:color w:val="000000"/>
              <w:lang w:val="en-CA"/>
            </w:rPr>
          </w:rPrChange>
        </w:rPr>
        <w:t>apt</w:t>
      </w:r>
      <w:r w:rsidRPr="005B2B32">
        <w:rPr>
          <w:rFonts w:ascii="Arial" w:eastAsia="Times New Roman" w:hAnsi="Arial" w:cs="Arial"/>
          <w:color w:val="000000"/>
          <w:lang w:val="en-CA"/>
        </w:rPr>
        <w:t xml:space="preserve"> package manager works, we need to know what a package is</w:t>
      </w:r>
      <w:del w:id="26" w:author="Frank Liu" w:date="2018-11-16T21:27:00Z">
        <w:r w:rsidRPr="005B2B32" w:rsidDel="00080376">
          <w:rPr>
            <w:rFonts w:ascii="Arial" w:eastAsia="Times New Roman" w:hAnsi="Arial" w:cs="Arial"/>
            <w:color w:val="000000"/>
            <w:lang w:val="en-CA"/>
          </w:rPr>
          <w:delText>,</w:delText>
        </w:r>
      </w:del>
      <w:r w:rsidRPr="005B2B32">
        <w:rPr>
          <w:rFonts w:ascii="Arial" w:eastAsia="Times New Roman" w:hAnsi="Arial" w:cs="Arial"/>
          <w:color w:val="000000"/>
          <w:lang w:val="en-CA"/>
        </w:rPr>
        <w:t xml:space="preserve"> and how it differs from a program.</w:t>
      </w:r>
    </w:p>
    <w:p w:rsidR="00170D73" w:rsidRDefault="00170D73" w:rsidP="00170D73">
      <w:pPr>
        <w:spacing w:after="0" w:line="240" w:lineRule="auto"/>
        <w:rPr>
          <w:rFonts w:ascii="Times New Roman" w:eastAsia="Times New Roman" w:hAnsi="Times New Roman" w:cs="Times New Roman"/>
          <w:sz w:val="24"/>
          <w:szCs w:val="24"/>
          <w:lang w:val="en-CA"/>
        </w:rPr>
      </w:pPr>
    </w:p>
    <w:p w:rsidR="005B2B32" w:rsidRPr="005B2B32" w:rsidRDefault="005B2B32" w:rsidP="00170D73">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 xml:space="preserve">A package is </w:t>
      </w:r>
      <w:ins w:id="27" w:author="Frank Liu" w:date="2018-11-16T21:49:00Z">
        <w:r w:rsidR="002360D6">
          <w:rPr>
            <w:rFonts w:ascii="Arial" w:eastAsia="Times New Roman" w:hAnsi="Arial" w:cs="Arial"/>
            <w:color w:val="000000"/>
            <w:lang w:val="en-CA"/>
          </w:rPr>
          <w:t xml:space="preserve">a bundle of </w:t>
        </w:r>
      </w:ins>
      <w:r w:rsidRPr="005B2B32">
        <w:rPr>
          <w:rFonts w:ascii="Arial" w:eastAsia="Times New Roman" w:hAnsi="Arial" w:cs="Arial"/>
          <w:color w:val="000000"/>
          <w:lang w:val="en-CA"/>
        </w:rPr>
        <w:t>code</w:t>
      </w:r>
      <w:del w:id="28" w:author="Frank Liu" w:date="2018-11-16T21:49:00Z">
        <w:r w:rsidRPr="005B2B32" w:rsidDel="002360D6">
          <w:rPr>
            <w:rFonts w:ascii="Arial" w:eastAsia="Times New Roman" w:hAnsi="Arial" w:cs="Arial"/>
            <w:color w:val="000000"/>
            <w:lang w:val="en-CA"/>
          </w:rPr>
          <w:delText xml:space="preserve"> bundled together</w:delText>
        </w:r>
      </w:del>
      <w:r w:rsidRPr="005B2B32">
        <w:rPr>
          <w:rFonts w:ascii="Arial" w:eastAsia="Times New Roman" w:hAnsi="Arial" w:cs="Arial"/>
          <w:color w:val="000000"/>
          <w:lang w:val="en-CA"/>
        </w:rPr>
        <w:t xml:space="preserve"> designed for one </w:t>
      </w:r>
      <w:del w:id="29" w:author="Frank Liu" w:date="2018-11-17T10:55:00Z">
        <w:r w:rsidRPr="005B2B32" w:rsidDel="00DC139F">
          <w:rPr>
            <w:rFonts w:ascii="Arial" w:eastAsia="Times New Roman" w:hAnsi="Arial" w:cs="Arial"/>
            <w:color w:val="000000"/>
            <w:lang w:val="en-CA"/>
          </w:rPr>
          <w:delText xml:space="preserve">specific </w:delText>
        </w:r>
      </w:del>
      <w:r w:rsidRPr="005B2B32">
        <w:rPr>
          <w:rFonts w:ascii="Arial" w:eastAsia="Times New Roman" w:hAnsi="Arial" w:cs="Arial"/>
          <w:color w:val="000000"/>
          <w:lang w:val="en-CA"/>
        </w:rPr>
        <w:t xml:space="preserve">purpose. It could be used to modify a function in </w:t>
      </w:r>
      <w:del w:id="30" w:author="Frank Liu" w:date="2018-11-16T21:51:00Z">
        <w:r w:rsidRPr="005B2B32" w:rsidDel="002360D6">
          <w:rPr>
            <w:rFonts w:ascii="Arial" w:eastAsia="Times New Roman" w:hAnsi="Arial" w:cs="Arial"/>
            <w:color w:val="000000"/>
            <w:lang w:val="en-CA"/>
          </w:rPr>
          <w:delText>an</w:delText>
        </w:r>
      </w:del>
      <w:r w:rsidRPr="005B2B32">
        <w:rPr>
          <w:rFonts w:ascii="Arial" w:eastAsia="Times New Roman" w:hAnsi="Arial" w:cs="Arial"/>
          <w:color w:val="000000"/>
          <w:lang w:val="en-CA"/>
        </w:rPr>
        <w:t xml:space="preserve">other software, or </w:t>
      </w:r>
      <w:del w:id="31" w:author="Frank Liu" w:date="2018-11-16T21:52:00Z">
        <w:r w:rsidRPr="005B2B32" w:rsidDel="002360D6">
          <w:rPr>
            <w:rFonts w:ascii="Arial" w:eastAsia="Times New Roman" w:hAnsi="Arial" w:cs="Arial"/>
            <w:color w:val="000000"/>
            <w:lang w:val="en-CA"/>
          </w:rPr>
          <w:delText xml:space="preserve">it could </w:delText>
        </w:r>
      </w:del>
      <w:r w:rsidRPr="005B2B32">
        <w:rPr>
          <w:rFonts w:ascii="Arial" w:eastAsia="Times New Roman" w:hAnsi="Arial" w:cs="Arial"/>
          <w:color w:val="000000"/>
          <w:lang w:val="en-CA"/>
        </w:rPr>
        <w:t>give your operating system a completely new functionality. As you can see from this definition, a program can be considered a package; it just has to be a bundle of code.</w:t>
      </w:r>
    </w:p>
    <w:p w:rsidR="00170D73" w:rsidRDefault="00170D73" w:rsidP="00170D73">
      <w:pPr>
        <w:spacing w:after="0" w:line="240" w:lineRule="auto"/>
        <w:rPr>
          <w:rFonts w:ascii="Arial" w:eastAsia="Times New Roman" w:hAnsi="Arial" w:cs="Arial"/>
          <w:color w:val="000000"/>
          <w:lang w:val="en-CA"/>
        </w:rPr>
      </w:pPr>
    </w:p>
    <w:p w:rsidR="005B2B32" w:rsidRPr="005B2B32" w:rsidRDefault="005B2B32" w:rsidP="00170D73">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 xml:space="preserve">The definition of a package is simple, but the way </w:t>
      </w:r>
      <w:del w:id="32" w:author="Frank Liu" w:date="2018-11-17T09:28:00Z">
        <w:r w:rsidRPr="005B2B32" w:rsidDel="002216A4">
          <w:rPr>
            <w:rFonts w:ascii="Arial" w:eastAsia="Times New Roman" w:hAnsi="Arial" w:cs="Arial"/>
            <w:color w:val="000000"/>
            <w:lang w:val="en-CA"/>
          </w:rPr>
          <w:delText>it is used</w:delText>
        </w:r>
      </w:del>
      <w:ins w:id="33" w:author="Frank Liu" w:date="2018-11-17T09:28:00Z">
        <w:r w:rsidR="002216A4">
          <w:rPr>
            <w:rFonts w:ascii="Arial" w:eastAsia="Times New Roman" w:hAnsi="Arial" w:cs="Arial"/>
            <w:color w:val="000000"/>
            <w:lang w:val="en-CA"/>
          </w:rPr>
          <w:t>of using it</w:t>
        </w:r>
      </w:ins>
      <w:r w:rsidRPr="005B2B32">
        <w:rPr>
          <w:rFonts w:ascii="Arial" w:eastAsia="Times New Roman" w:hAnsi="Arial" w:cs="Arial"/>
          <w:color w:val="000000"/>
          <w:lang w:val="en-CA"/>
        </w:rPr>
        <w:t xml:space="preserve"> is slightly </w:t>
      </w:r>
      <w:del w:id="34" w:author="Frank Liu" w:date="2018-11-16T21:55:00Z">
        <w:r w:rsidRPr="005B2B32" w:rsidDel="00F4405A">
          <w:rPr>
            <w:rFonts w:ascii="Arial" w:eastAsia="Times New Roman" w:hAnsi="Arial" w:cs="Arial"/>
            <w:color w:val="000000"/>
            <w:lang w:val="en-CA"/>
          </w:rPr>
          <w:delText xml:space="preserve">more </w:delText>
        </w:r>
      </w:del>
      <w:r w:rsidRPr="005B2B32">
        <w:rPr>
          <w:rFonts w:ascii="Arial" w:eastAsia="Times New Roman" w:hAnsi="Arial" w:cs="Arial"/>
          <w:color w:val="000000"/>
          <w:lang w:val="en-CA"/>
        </w:rPr>
        <w:t xml:space="preserve">complex. Packages are related to one </w:t>
      </w:r>
      <w:ins w:id="35" w:author="Frank Liu" w:date="2018-11-16T21:56:00Z">
        <w:r w:rsidR="00F4405A">
          <w:rPr>
            <w:rFonts w:ascii="Arial" w:eastAsia="Times New Roman" w:hAnsi="Arial" w:cs="Arial"/>
            <w:color w:val="000000"/>
            <w:lang w:val="en-CA"/>
          </w:rPr>
          <w:t>an</w:t>
        </w:r>
      </w:ins>
      <w:r w:rsidRPr="005B2B32">
        <w:rPr>
          <w:rFonts w:ascii="Arial" w:eastAsia="Times New Roman" w:hAnsi="Arial" w:cs="Arial"/>
          <w:color w:val="000000"/>
          <w:lang w:val="en-CA"/>
        </w:rPr>
        <w:t xml:space="preserve">other and they cannot be considered </w:t>
      </w:r>
      <w:ins w:id="36" w:author="HP" w:date="2018-11-17T21:53:00Z">
        <w:r w:rsidR="00AE0D08">
          <w:rPr>
            <w:rFonts w:ascii="Arial" w:eastAsia="Times New Roman" w:hAnsi="Arial" w:cs="Arial"/>
            <w:color w:val="000000"/>
            <w:lang w:val="en-CA"/>
          </w:rPr>
          <w:t xml:space="preserve">as </w:t>
        </w:r>
      </w:ins>
      <w:r w:rsidRPr="005B2B32">
        <w:rPr>
          <w:rFonts w:ascii="Arial" w:eastAsia="Times New Roman" w:hAnsi="Arial" w:cs="Arial"/>
          <w:color w:val="000000"/>
          <w:lang w:val="en-CA"/>
        </w:rPr>
        <w:t xml:space="preserve">an independent piece of software. </w:t>
      </w:r>
      <w:ins w:id="37" w:author="Frank Liu" w:date="2018-11-16T21:58:00Z">
        <w:r w:rsidR="00F4405A">
          <w:rPr>
            <w:rFonts w:ascii="Arial" w:eastAsia="Times New Roman" w:hAnsi="Arial" w:cs="Arial"/>
            <w:color w:val="000000"/>
            <w:lang w:val="en-CA"/>
          </w:rPr>
          <w:t>Let'</w:t>
        </w:r>
        <w:r w:rsidR="00361C93">
          <w:rPr>
            <w:rFonts w:ascii="Arial" w:eastAsia="Times New Roman" w:hAnsi="Arial" w:cs="Arial"/>
            <w:color w:val="000000"/>
            <w:lang w:val="en-CA"/>
          </w:rPr>
          <w:t xml:space="preserve"> use </w:t>
        </w:r>
      </w:ins>
      <w:del w:id="38" w:author="Frank Liu" w:date="2018-11-16T21:58:00Z">
        <w:r w:rsidRPr="005B2B32" w:rsidDel="00361C93">
          <w:rPr>
            <w:rFonts w:ascii="Arial" w:eastAsia="Times New Roman" w:hAnsi="Arial" w:cs="Arial"/>
            <w:color w:val="000000"/>
            <w:lang w:val="en-CA"/>
          </w:rPr>
          <w:delText>Such as the program/package</w:delText>
        </w:r>
      </w:del>
      <w:r w:rsidRPr="005B2B32">
        <w:rPr>
          <w:rFonts w:ascii="Arial" w:eastAsia="Times New Roman" w:hAnsi="Arial" w:cs="Arial"/>
          <w:color w:val="000000"/>
          <w:lang w:val="en-CA"/>
        </w:rPr>
        <w:t xml:space="preserve"> Microsoft Word</w:t>
      </w:r>
      <w:ins w:id="39" w:author="Frank Liu" w:date="2018-11-16T21:58:00Z">
        <w:r w:rsidR="00361C93">
          <w:rPr>
            <w:rFonts w:ascii="Arial" w:eastAsia="Times New Roman" w:hAnsi="Arial" w:cs="Arial"/>
            <w:color w:val="000000"/>
            <w:lang w:val="en-CA"/>
          </w:rPr>
          <w:t xml:space="preserve"> as an example</w:t>
        </w:r>
      </w:ins>
      <w:r w:rsidRPr="005B2B32">
        <w:rPr>
          <w:rFonts w:ascii="Arial" w:eastAsia="Times New Roman" w:hAnsi="Arial" w:cs="Arial"/>
          <w:color w:val="000000"/>
          <w:lang w:val="en-CA"/>
        </w:rPr>
        <w:t xml:space="preserve">. It contains tools like bolding a word, changing a font, and changing font size. Each of these tools can be considered a package, or a </w:t>
      </w:r>
      <w:r>
        <w:rPr>
          <w:rFonts w:ascii="Arial" w:eastAsia="Times New Roman" w:hAnsi="Arial" w:cs="Arial"/>
          <w:color w:val="000000"/>
          <w:lang w:val="en-CA"/>
        </w:rPr>
        <w:t>sub</w:t>
      </w:r>
      <w:ins w:id="40" w:author="Frank Liu" w:date="2018-11-16T21:59:00Z">
        <w:r w:rsidR="00361C93">
          <w:rPr>
            <w:rFonts w:ascii="Arial" w:eastAsia="Times New Roman" w:hAnsi="Arial" w:cs="Arial"/>
            <w:color w:val="000000"/>
            <w:lang w:val="en-CA"/>
          </w:rPr>
          <w:t>-</w:t>
        </w:r>
      </w:ins>
      <w:r w:rsidRPr="005B2B32">
        <w:rPr>
          <w:rFonts w:ascii="Arial" w:eastAsia="Times New Roman" w:hAnsi="Arial" w:cs="Arial"/>
          <w:color w:val="000000"/>
          <w:lang w:val="en-CA"/>
        </w:rPr>
        <w:t xml:space="preserve">package of Microsoft Word as they are indeed a chunk of code </w:t>
      </w:r>
      <w:del w:id="41" w:author="Frank Liu" w:date="2018-11-16T21:59:00Z">
        <w:r w:rsidRPr="005B2B32" w:rsidDel="00361C93">
          <w:rPr>
            <w:rFonts w:ascii="Arial" w:eastAsia="Times New Roman" w:hAnsi="Arial" w:cs="Arial"/>
            <w:color w:val="000000"/>
            <w:lang w:val="en-CA"/>
          </w:rPr>
          <w:delText xml:space="preserve">coded </w:delText>
        </w:r>
      </w:del>
      <w:r w:rsidRPr="005B2B32">
        <w:rPr>
          <w:rFonts w:ascii="Arial" w:eastAsia="Times New Roman" w:hAnsi="Arial" w:cs="Arial"/>
          <w:color w:val="000000"/>
          <w:lang w:val="en-CA"/>
        </w:rPr>
        <w:t xml:space="preserve">for a specific function. We can even consider Windows as a package, which in this case, Microsoft Word would now be considered a sub-package. As you can see, what is considered a package can be very broad, but it is important to understand that packages depend on one another to function, and some of them can be treated as their own </w:t>
      </w:r>
      <w:proofErr w:type="gramStart"/>
      <w:r w:rsidRPr="005B2B32">
        <w:rPr>
          <w:rFonts w:ascii="Arial" w:eastAsia="Times New Roman" w:hAnsi="Arial" w:cs="Arial"/>
          <w:color w:val="000000"/>
          <w:lang w:val="en-CA"/>
        </w:rPr>
        <w:t>program</w:t>
      </w:r>
      <w:ins w:id="42" w:author="Frank Liu" w:date="2018-11-17T09:32:00Z">
        <w:r w:rsidR="002216A4">
          <w:rPr>
            <w:rFonts w:ascii="Arial" w:eastAsia="Times New Roman" w:hAnsi="Arial" w:cs="Arial"/>
            <w:color w:val="000000"/>
            <w:lang w:val="en-CA"/>
          </w:rPr>
          <w:t>s</w:t>
        </w:r>
      </w:ins>
      <w:r w:rsidRPr="005B2B32">
        <w:rPr>
          <w:rFonts w:ascii="Arial" w:eastAsia="Times New Roman" w:hAnsi="Arial" w:cs="Arial"/>
          <w:color w:val="000000"/>
          <w:lang w:val="en-CA"/>
        </w:rPr>
        <w:t>.</w:t>
      </w:r>
      <w:proofErr w:type="gramEnd"/>
      <w:r w:rsidRPr="005B2B32">
        <w:rPr>
          <w:rFonts w:ascii="Arial" w:eastAsia="Times New Roman" w:hAnsi="Arial" w:cs="Arial"/>
          <w:color w:val="000000"/>
          <w:lang w:val="en-CA"/>
        </w:rPr>
        <w:t xml:space="preserve"> The picture below </w:t>
      </w:r>
      <w:r w:rsidRPr="005B2B32">
        <w:rPr>
          <w:rFonts w:ascii="Arial" w:eastAsia="Times New Roman" w:hAnsi="Arial" w:cs="Arial"/>
          <w:color w:val="000000"/>
          <w:lang w:val="en-CA"/>
        </w:rPr>
        <w:lastRenderedPageBreak/>
        <w:t>summarizes the structure of a simp</w:t>
      </w:r>
      <w:r w:rsidR="00A41345">
        <w:rPr>
          <w:rFonts w:ascii="Arial" w:eastAsia="Times New Roman" w:hAnsi="Arial" w:cs="Arial"/>
          <w:color w:val="000000"/>
          <w:lang w:val="en-CA"/>
        </w:rPr>
        <w:t xml:space="preserve">le package </w:t>
      </w:r>
      <w:del w:id="43" w:author="Frank Liu" w:date="2018-11-17T11:00:00Z">
        <w:r w:rsidR="00A41345" w:rsidDel="008E3F72">
          <w:rPr>
            <w:rFonts w:ascii="Arial" w:eastAsia="Times New Roman" w:hAnsi="Arial" w:cs="Arial"/>
            <w:color w:val="000000"/>
            <w:lang w:val="en-CA"/>
          </w:rPr>
          <w:delText xml:space="preserve">structure </w:delText>
        </w:r>
      </w:del>
      <w:r w:rsidR="00A41345">
        <w:rPr>
          <w:rFonts w:ascii="Arial" w:eastAsia="Times New Roman" w:hAnsi="Arial" w:cs="Arial"/>
          <w:color w:val="000000"/>
          <w:lang w:val="en-CA"/>
        </w:rPr>
        <w:t>quite well</w:t>
      </w:r>
      <w:r w:rsidR="00AE0D08" w:rsidRPr="0097103A">
        <w:rPr>
          <w:rFonts w:ascii="Times New Roman" w:eastAsia="Times New Roman" w:hAnsi="Times New Roman" w:cs="Times New Roman"/>
          <w:sz w:val="24"/>
          <w:szCs w:val="24"/>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6pt">
            <v:imagedata r:id="rId5" o:title="PackageStructure2"/>
          </v:shape>
        </w:pict>
      </w:r>
    </w:p>
    <w:p w:rsidR="005B2B32" w:rsidRPr="005B2B32" w:rsidRDefault="00400158" w:rsidP="005B2B32">
      <w:pPr>
        <w:spacing w:after="0" w:line="240" w:lineRule="auto"/>
        <w:rPr>
          <w:rFonts w:ascii="Times New Roman" w:eastAsia="Times New Roman" w:hAnsi="Times New Roman" w:cs="Times New Roman"/>
          <w:sz w:val="24"/>
          <w:szCs w:val="24"/>
          <w:lang w:val="en-CA"/>
        </w:rPr>
      </w:pPr>
      <w:r>
        <w:rPr>
          <w:rFonts w:ascii="Arial" w:eastAsia="Times New Roman" w:hAnsi="Arial" w:cs="Arial"/>
          <w:color w:val="000000"/>
          <w:lang w:val="en-CA"/>
        </w:rPr>
        <w:t>A</w:t>
      </w:r>
      <w:r w:rsidR="005B2B32" w:rsidRPr="005B2B32">
        <w:rPr>
          <w:rFonts w:ascii="Arial" w:eastAsia="Times New Roman" w:hAnsi="Arial" w:cs="Arial"/>
          <w:color w:val="000000"/>
          <w:lang w:val="en-CA"/>
        </w:rPr>
        <w:t xml:space="preserve"> possible implementation of the Microsoft Word package structure</w:t>
      </w:r>
    </w:p>
    <w:p w:rsidR="00170D73" w:rsidRDefault="00170D73" w:rsidP="00170D73">
      <w:pPr>
        <w:spacing w:after="0" w:line="240" w:lineRule="auto"/>
        <w:rPr>
          <w:rFonts w:ascii="Times New Roman" w:eastAsia="Times New Roman" w:hAnsi="Times New Roman" w:cs="Times New Roman"/>
          <w:sz w:val="24"/>
          <w:szCs w:val="24"/>
          <w:lang w:val="en-CA"/>
        </w:rPr>
      </w:pPr>
    </w:p>
    <w:p w:rsidR="005B2B32" w:rsidRDefault="005B2B32" w:rsidP="00170D73">
      <w:pPr>
        <w:spacing w:after="0" w:line="240" w:lineRule="auto"/>
        <w:rPr>
          <w:rFonts w:ascii="Arial" w:eastAsia="Times New Roman" w:hAnsi="Arial" w:cs="Arial"/>
          <w:color w:val="000000"/>
          <w:lang w:val="en-CA"/>
        </w:rPr>
      </w:pPr>
      <w:r w:rsidRPr="005B2B32">
        <w:rPr>
          <w:rFonts w:ascii="Arial" w:eastAsia="Times New Roman" w:hAnsi="Arial" w:cs="Arial"/>
          <w:color w:val="000000"/>
          <w:lang w:val="en-CA"/>
        </w:rPr>
        <w:t>There are four types of sub</w:t>
      </w:r>
      <w:ins w:id="44" w:author="Frank Liu" w:date="2018-11-17T09:32:00Z">
        <w:r w:rsidR="002216A4">
          <w:rPr>
            <w:rFonts w:ascii="Arial" w:eastAsia="Times New Roman" w:hAnsi="Arial" w:cs="Arial"/>
            <w:color w:val="000000"/>
            <w:lang w:val="en-CA"/>
          </w:rPr>
          <w:t>-</w:t>
        </w:r>
      </w:ins>
      <w:r w:rsidRPr="005B2B32">
        <w:rPr>
          <w:rFonts w:ascii="Arial" w:eastAsia="Times New Roman" w:hAnsi="Arial" w:cs="Arial"/>
          <w:color w:val="000000"/>
          <w:lang w:val="en-CA"/>
        </w:rPr>
        <w:t>packages: dependen</w:t>
      </w:r>
      <w:ins w:id="45" w:author="Frank Liu" w:date="2018-11-17T11:17:00Z">
        <w:r w:rsidR="000B50FC">
          <w:rPr>
            <w:rFonts w:ascii="Arial" w:eastAsia="Times New Roman" w:hAnsi="Arial" w:cs="Arial"/>
            <w:color w:val="000000"/>
            <w:lang w:val="en-CA"/>
          </w:rPr>
          <w:t>t</w:t>
        </w:r>
      </w:ins>
      <w:del w:id="46" w:author="Frank Liu" w:date="2018-11-17T11:17:00Z">
        <w:r w:rsidRPr="005B2B32" w:rsidDel="000B50FC">
          <w:rPr>
            <w:rFonts w:ascii="Arial" w:eastAsia="Times New Roman" w:hAnsi="Arial" w:cs="Arial"/>
            <w:color w:val="000000"/>
            <w:lang w:val="en-CA"/>
          </w:rPr>
          <w:delText>cies</w:delText>
        </w:r>
      </w:del>
      <w:r w:rsidRPr="005B2B32">
        <w:rPr>
          <w:rFonts w:ascii="Arial" w:eastAsia="Times New Roman" w:hAnsi="Arial" w:cs="Arial"/>
          <w:color w:val="000000"/>
          <w:lang w:val="en-CA"/>
        </w:rPr>
        <w:t>, recommended, suggested, and enhanc</w:t>
      </w:r>
      <w:ins w:id="47" w:author="Frank Liu" w:date="2018-11-17T11:20:00Z">
        <w:r w:rsidR="000B50FC">
          <w:rPr>
            <w:rFonts w:ascii="Arial" w:eastAsia="Times New Roman" w:hAnsi="Arial" w:cs="Arial"/>
            <w:color w:val="000000"/>
            <w:lang w:val="en-CA"/>
          </w:rPr>
          <w:t>ed</w:t>
        </w:r>
      </w:ins>
      <w:del w:id="48" w:author="Frank Liu" w:date="2018-11-17T11:20:00Z">
        <w:r w:rsidRPr="005B2B32" w:rsidDel="000B50FC">
          <w:rPr>
            <w:rFonts w:ascii="Arial" w:eastAsia="Times New Roman" w:hAnsi="Arial" w:cs="Arial"/>
            <w:color w:val="000000"/>
            <w:lang w:val="en-CA"/>
          </w:rPr>
          <w:delText>ing</w:delText>
        </w:r>
      </w:del>
      <w:r w:rsidRPr="005B2B32">
        <w:rPr>
          <w:rFonts w:ascii="Arial" w:eastAsia="Times New Roman" w:hAnsi="Arial" w:cs="Arial"/>
          <w:color w:val="000000"/>
          <w:lang w:val="en-CA"/>
        </w:rPr>
        <w:t xml:space="preserve"> packages</w:t>
      </w:r>
      <w:ins w:id="49" w:author="Frank Liu" w:date="2018-11-17T09:33:00Z">
        <w:r w:rsidR="002216A4">
          <w:rPr>
            <w:rFonts w:ascii="Arial" w:eastAsia="Times New Roman" w:hAnsi="Arial" w:cs="Arial"/>
            <w:color w:val="000000"/>
            <w:lang w:val="en-CA"/>
          </w:rPr>
          <w:t>, which are</w:t>
        </w:r>
      </w:ins>
      <w:r w:rsidRPr="005B2B32">
        <w:rPr>
          <w:rFonts w:ascii="Arial" w:eastAsia="Times New Roman" w:hAnsi="Arial" w:cs="Arial"/>
          <w:color w:val="000000"/>
          <w:lang w:val="en-CA"/>
        </w:rPr>
        <w:t xml:space="preserve"> briefly explained in the table below. All examples of sub</w:t>
      </w:r>
      <w:ins w:id="50" w:author="Frank Liu" w:date="2018-11-17T09:33:00Z">
        <w:r w:rsidR="002216A4">
          <w:rPr>
            <w:rFonts w:ascii="Arial" w:eastAsia="Times New Roman" w:hAnsi="Arial" w:cs="Arial"/>
            <w:color w:val="000000"/>
            <w:lang w:val="en-CA"/>
          </w:rPr>
          <w:t>-</w:t>
        </w:r>
      </w:ins>
      <w:r w:rsidRPr="005B2B32">
        <w:rPr>
          <w:rFonts w:ascii="Arial" w:eastAsia="Times New Roman" w:hAnsi="Arial" w:cs="Arial"/>
          <w:color w:val="000000"/>
          <w:lang w:val="en-CA"/>
        </w:rPr>
        <w:t>packages are relative to the Microsoft Word example.</w:t>
      </w:r>
    </w:p>
    <w:p w:rsidR="00400158" w:rsidRDefault="00400158" w:rsidP="005B2B32">
      <w:pPr>
        <w:spacing w:after="0" w:line="240" w:lineRule="auto"/>
        <w:ind w:firstLine="720"/>
        <w:rPr>
          <w:rFonts w:ascii="Arial" w:eastAsia="Times New Roman" w:hAnsi="Arial" w:cs="Arial"/>
          <w:color w:val="000000"/>
          <w:lang w:val="en-CA"/>
        </w:rPr>
      </w:pPr>
    </w:p>
    <w:p w:rsidR="00400158" w:rsidRPr="005B2B32" w:rsidRDefault="00400158" w:rsidP="005B2B32">
      <w:pPr>
        <w:spacing w:after="0" w:line="240" w:lineRule="auto"/>
        <w:ind w:firstLine="720"/>
        <w:rPr>
          <w:rFonts w:ascii="Times New Roman" w:eastAsia="Times New Roman" w:hAnsi="Times New Roman" w:cs="Times New Roman"/>
          <w:sz w:val="24"/>
          <w:szCs w:val="24"/>
          <w:lang w:val="en-CA"/>
        </w:rPr>
      </w:pPr>
      <w:r>
        <w:rPr>
          <w:rFonts w:ascii="Arial" w:eastAsia="Times New Roman" w:hAnsi="Arial" w:cs="Arial"/>
          <w:color w:val="000000"/>
          <w:lang w:val="en-CA"/>
        </w:rPr>
        <w:t xml:space="preserve">Types of </w:t>
      </w:r>
      <w:proofErr w:type="spellStart"/>
      <w:r>
        <w:rPr>
          <w:rFonts w:ascii="Arial" w:eastAsia="Times New Roman" w:hAnsi="Arial" w:cs="Arial"/>
          <w:color w:val="000000"/>
          <w:lang w:val="en-CA"/>
        </w:rPr>
        <w:t>Subpackages</w:t>
      </w:r>
      <w:proofErr w:type="spellEnd"/>
      <w:r>
        <w:rPr>
          <w:rFonts w:ascii="Arial" w:eastAsia="Times New Roman" w:hAnsi="Arial" w:cs="Arial"/>
          <w:color w:val="000000"/>
          <w:lang w:val="en-CA"/>
        </w:rPr>
        <w:t xml:space="preserve"> Explained</w:t>
      </w:r>
    </w:p>
    <w:tbl>
      <w:tblPr>
        <w:tblW w:w="0" w:type="auto"/>
        <w:tblCellMar>
          <w:top w:w="15" w:type="dxa"/>
          <w:left w:w="15" w:type="dxa"/>
          <w:bottom w:w="15" w:type="dxa"/>
          <w:right w:w="15" w:type="dxa"/>
        </w:tblCellMar>
        <w:tblLook w:val="04A0"/>
      </w:tblPr>
      <w:tblGrid>
        <w:gridCol w:w="1166"/>
        <w:gridCol w:w="1865"/>
        <w:gridCol w:w="2286"/>
        <w:gridCol w:w="2029"/>
        <w:gridCol w:w="2214"/>
      </w:tblGrid>
      <w:tr w:rsidR="000B50FC" w:rsidRPr="005B2B32" w:rsidTr="005B2B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proofErr w:type="spellStart"/>
            <w:r w:rsidRPr="005B2B32">
              <w:rPr>
                <w:rFonts w:ascii="Arial" w:eastAsia="Times New Roman" w:hAnsi="Arial" w:cs="Arial"/>
                <w:color w:val="000000"/>
                <w:lang w:val="fr-CA"/>
              </w:rPr>
              <w:t>Depend</w:t>
            </w:r>
            <w:ins w:id="51" w:author="Frank Liu" w:date="2018-11-17T11:21:00Z">
              <w:r w:rsidR="000B50FC">
                <w:rPr>
                  <w:rFonts w:ascii="Arial" w:eastAsia="Times New Roman" w:hAnsi="Arial" w:cs="Arial"/>
                  <w:color w:val="000000"/>
                  <w:lang w:val="fr-CA"/>
                </w:rPr>
                <w:t>ent</w:t>
              </w:r>
            </w:ins>
            <w:proofErr w:type="spellEnd"/>
            <w:del w:id="52" w:author="Frank Liu" w:date="2018-11-17T11:21:00Z">
              <w:r w:rsidRPr="005B2B32" w:rsidDel="000B50FC">
                <w:rPr>
                  <w:rFonts w:ascii="Arial" w:eastAsia="Times New Roman" w:hAnsi="Arial" w:cs="Arial"/>
                  <w:color w:val="000000"/>
                  <w:lang w:val="fr-CA"/>
                </w:rPr>
                <w:delText>s</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proofErr w:type="spellStart"/>
            <w:r w:rsidRPr="005B2B32">
              <w:rPr>
                <w:rFonts w:ascii="Arial" w:eastAsia="Times New Roman" w:hAnsi="Arial" w:cs="Arial"/>
                <w:color w:val="000000"/>
                <w:lang w:val="fr-CA"/>
              </w:rPr>
              <w:t>Recommend</w:t>
            </w:r>
            <w:ins w:id="53" w:author="Frank Liu" w:date="2018-11-17T11:21:00Z">
              <w:r w:rsidR="000B50FC">
                <w:rPr>
                  <w:rFonts w:ascii="Arial" w:eastAsia="Times New Roman" w:hAnsi="Arial" w:cs="Arial"/>
                  <w:color w:val="000000"/>
                  <w:lang w:val="fr-CA"/>
                </w:rPr>
                <w:t>ed</w:t>
              </w:r>
            </w:ins>
            <w:proofErr w:type="spellEnd"/>
            <w:del w:id="54" w:author="Frank Liu" w:date="2018-11-17T11:21:00Z">
              <w:r w:rsidRPr="005B2B32" w:rsidDel="000B50FC">
                <w:rPr>
                  <w:rFonts w:ascii="Arial" w:eastAsia="Times New Roman" w:hAnsi="Arial" w:cs="Arial"/>
                  <w:color w:val="000000"/>
                  <w:lang w:val="fr-CA"/>
                </w:rPr>
                <w:delText>s</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proofErr w:type="spellStart"/>
            <w:r w:rsidRPr="005B2B32">
              <w:rPr>
                <w:rFonts w:ascii="Arial" w:eastAsia="Times New Roman" w:hAnsi="Arial" w:cs="Arial"/>
                <w:color w:val="000000"/>
                <w:lang w:val="fr-CA"/>
              </w:rPr>
              <w:t>Suggest</w:t>
            </w:r>
            <w:ins w:id="55" w:author="Frank Liu" w:date="2018-11-17T11:21:00Z">
              <w:r w:rsidR="000B50FC">
                <w:rPr>
                  <w:rFonts w:ascii="Arial" w:eastAsia="Times New Roman" w:hAnsi="Arial" w:cs="Arial"/>
                  <w:color w:val="000000"/>
                  <w:lang w:val="fr-CA"/>
                </w:rPr>
                <w:t>ed</w:t>
              </w:r>
            </w:ins>
            <w:proofErr w:type="spellEnd"/>
            <w:del w:id="56" w:author="Frank Liu" w:date="2018-11-17T11:21:00Z">
              <w:r w:rsidRPr="005B2B32" w:rsidDel="000B50FC">
                <w:rPr>
                  <w:rFonts w:ascii="Arial" w:eastAsia="Times New Roman" w:hAnsi="Arial" w:cs="Arial"/>
                  <w:color w:val="000000"/>
                  <w:lang w:val="fr-CA"/>
                </w:rPr>
                <w:delText>s</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proofErr w:type="spellStart"/>
            <w:r w:rsidRPr="005B2B32">
              <w:rPr>
                <w:rFonts w:ascii="Arial" w:eastAsia="Times New Roman" w:hAnsi="Arial" w:cs="Arial"/>
                <w:color w:val="000000"/>
                <w:lang w:val="fr-CA"/>
              </w:rPr>
              <w:t>Enhance</w:t>
            </w:r>
            <w:ins w:id="57" w:author="Frank Liu" w:date="2018-11-17T11:21:00Z">
              <w:r w:rsidR="000B50FC">
                <w:rPr>
                  <w:rFonts w:ascii="Arial" w:eastAsia="Times New Roman" w:hAnsi="Arial" w:cs="Arial"/>
                  <w:color w:val="000000"/>
                  <w:lang w:val="fr-CA"/>
                </w:rPr>
                <w:t>d</w:t>
              </w:r>
            </w:ins>
            <w:proofErr w:type="spellEnd"/>
            <w:del w:id="58" w:author="Frank Liu" w:date="2018-11-17T11:21:00Z">
              <w:r w:rsidRPr="005B2B32" w:rsidDel="000B50FC">
                <w:rPr>
                  <w:rFonts w:ascii="Arial" w:eastAsia="Times New Roman" w:hAnsi="Arial" w:cs="Arial"/>
                  <w:color w:val="000000"/>
                  <w:lang w:val="fr-CA"/>
                </w:rPr>
                <w:delText>s</w:delText>
              </w:r>
            </w:del>
          </w:p>
        </w:tc>
      </w:tr>
      <w:tr w:rsidR="000B50FC" w:rsidRPr="005B2B32" w:rsidTr="005B2B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proofErr w:type="spellStart"/>
            <w:r w:rsidRPr="005B2B32">
              <w:rPr>
                <w:rFonts w:ascii="Arial" w:eastAsia="Times New Roman" w:hAnsi="Arial" w:cs="Arial"/>
                <w:color w:val="000000"/>
                <w:lang w:val="fr-CA"/>
              </w:rPr>
              <w:t>Definition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0B50FC">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sz w:val="20"/>
                <w:szCs w:val="20"/>
                <w:lang w:val="en-CA"/>
              </w:rPr>
              <w:t>A package</w:t>
            </w:r>
            <w:ins w:id="59" w:author="Frank Liu" w:date="2018-11-17T11:23:00Z">
              <w:r w:rsidR="000B50FC">
                <w:rPr>
                  <w:rFonts w:ascii="Arial" w:eastAsia="Times New Roman" w:hAnsi="Arial" w:cs="Arial"/>
                  <w:color w:val="000000"/>
                  <w:sz w:val="20"/>
                  <w:szCs w:val="20"/>
                  <w:lang w:val="en-CA"/>
                </w:rPr>
                <w:t xml:space="preserve"> without which</w:t>
              </w:r>
            </w:ins>
            <w:r w:rsidRPr="005B2B32">
              <w:rPr>
                <w:rFonts w:ascii="Arial" w:eastAsia="Times New Roman" w:hAnsi="Arial" w:cs="Arial"/>
                <w:color w:val="000000"/>
                <w:sz w:val="20"/>
                <w:szCs w:val="20"/>
                <w:lang w:val="en-CA"/>
              </w:rPr>
              <w:t xml:space="preserve"> the program would not be able to function</w:t>
            </w:r>
            <w:del w:id="60" w:author="Frank Liu" w:date="2018-11-17T11:23:00Z">
              <w:r w:rsidRPr="005B2B32" w:rsidDel="000B50FC">
                <w:rPr>
                  <w:rFonts w:ascii="Arial" w:eastAsia="Times New Roman" w:hAnsi="Arial" w:cs="Arial"/>
                  <w:color w:val="000000"/>
                  <w:sz w:val="20"/>
                  <w:szCs w:val="20"/>
                  <w:lang w:val="en-CA"/>
                </w:rPr>
                <w:delText xml:space="preserve"> without</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sz w:val="20"/>
                <w:szCs w:val="20"/>
                <w:lang w:val="en-CA"/>
              </w:rPr>
              <w:t xml:space="preserve">A package </w:t>
            </w:r>
            <w:ins w:id="61" w:author="Frank Liu" w:date="2018-11-17T11:24:00Z">
              <w:r w:rsidR="000B50FC">
                <w:rPr>
                  <w:rFonts w:ascii="Arial" w:eastAsia="Times New Roman" w:hAnsi="Arial" w:cs="Arial"/>
                  <w:color w:val="000000"/>
                  <w:sz w:val="20"/>
                  <w:szCs w:val="20"/>
                  <w:lang w:val="en-CA"/>
                </w:rPr>
                <w:t xml:space="preserve">that </w:t>
              </w:r>
            </w:ins>
            <w:r w:rsidRPr="005B2B32">
              <w:rPr>
                <w:rFonts w:ascii="Arial" w:eastAsia="Times New Roman" w:hAnsi="Arial" w:cs="Arial"/>
                <w:color w:val="000000"/>
                <w:sz w:val="20"/>
                <w:szCs w:val="20"/>
                <w:lang w:val="en-CA"/>
              </w:rPr>
              <w:t>the program highly depends on but does not require it to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sz w:val="20"/>
                <w:szCs w:val="20"/>
                <w:lang w:val="en-CA"/>
              </w:rPr>
              <w:t>A package that may be useful to the program but it is perfectly fine to run the program without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9D7F09">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sz w:val="20"/>
                <w:szCs w:val="20"/>
                <w:lang w:val="en-CA"/>
              </w:rPr>
              <w:t>A package that can add or enhance a functionality</w:t>
            </w:r>
            <w:ins w:id="62" w:author="HP" w:date="2018-11-17T22:00:00Z">
              <w:r w:rsidR="009D7F09">
                <w:rPr>
                  <w:rFonts w:ascii="Arial" w:eastAsia="Times New Roman" w:hAnsi="Arial" w:cs="Arial"/>
                  <w:color w:val="000000"/>
                  <w:sz w:val="20"/>
                  <w:szCs w:val="20"/>
                  <w:lang w:val="en-CA"/>
                </w:rPr>
                <w:t>,</w:t>
              </w:r>
            </w:ins>
            <w:r w:rsidRPr="005B2B32">
              <w:rPr>
                <w:rFonts w:ascii="Arial" w:eastAsia="Times New Roman" w:hAnsi="Arial" w:cs="Arial"/>
                <w:color w:val="000000"/>
                <w:sz w:val="20"/>
                <w:szCs w:val="20"/>
                <w:lang w:val="en-CA"/>
              </w:rPr>
              <w:t xml:space="preserve"> </w:t>
            </w:r>
            <w:del w:id="63" w:author="HP" w:date="2018-11-17T22:00:00Z">
              <w:r w:rsidRPr="005B2B32" w:rsidDel="009D7F09">
                <w:rPr>
                  <w:rFonts w:ascii="Arial" w:eastAsia="Times New Roman" w:hAnsi="Arial" w:cs="Arial"/>
                  <w:color w:val="000000"/>
                  <w:sz w:val="20"/>
                  <w:szCs w:val="20"/>
                  <w:lang w:val="en-CA"/>
                </w:rPr>
                <w:delText>or</w:delText>
              </w:r>
            </w:del>
            <w:r w:rsidRPr="005B2B32">
              <w:rPr>
                <w:rFonts w:ascii="Arial" w:eastAsia="Times New Roman" w:hAnsi="Arial" w:cs="Arial"/>
                <w:color w:val="000000"/>
                <w:sz w:val="20"/>
                <w:szCs w:val="20"/>
                <w:lang w:val="en-CA"/>
              </w:rPr>
              <w:t xml:space="preserve"> </w:t>
            </w:r>
            <w:del w:id="64" w:author="HP" w:date="2018-11-17T22:00:00Z">
              <w:r w:rsidRPr="005B2B32" w:rsidDel="009D7F09">
                <w:rPr>
                  <w:rFonts w:ascii="Arial" w:eastAsia="Times New Roman" w:hAnsi="Arial" w:cs="Arial"/>
                  <w:color w:val="000000"/>
                  <w:sz w:val="20"/>
                  <w:szCs w:val="20"/>
                  <w:lang w:val="en-CA"/>
                </w:rPr>
                <w:delText xml:space="preserve">the program </w:delText>
              </w:r>
            </w:del>
            <w:r w:rsidRPr="005B2B32">
              <w:rPr>
                <w:rFonts w:ascii="Arial" w:eastAsia="Times New Roman" w:hAnsi="Arial" w:cs="Arial"/>
                <w:color w:val="000000"/>
                <w:sz w:val="20"/>
                <w:szCs w:val="20"/>
                <w:lang w:val="en-CA"/>
              </w:rPr>
              <w:t>usually in a way that the program is not originally designed for</w:t>
            </w:r>
          </w:p>
        </w:tc>
      </w:tr>
      <w:tr w:rsidR="000B50FC" w:rsidRPr="005B2B32" w:rsidTr="005B2B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proofErr w:type="spellStart"/>
            <w:r w:rsidRPr="005B2B32">
              <w:rPr>
                <w:rFonts w:ascii="Arial" w:eastAsia="Times New Roman" w:hAnsi="Arial" w:cs="Arial"/>
                <w:color w:val="000000"/>
                <w:lang w:val="fr-CA"/>
              </w:rPr>
              <w:t>Examples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r w:rsidRPr="005B2B32">
              <w:rPr>
                <w:rFonts w:ascii="Arial" w:eastAsia="Times New Roman" w:hAnsi="Arial" w:cs="Arial"/>
                <w:color w:val="000000"/>
                <w:sz w:val="20"/>
                <w:szCs w:val="20"/>
                <w:lang w:val="fr-CA"/>
              </w:rPr>
              <w:t xml:space="preserve">Fonts, Save </w:t>
            </w:r>
            <w:proofErr w:type="spellStart"/>
            <w:r w:rsidRPr="005B2B32">
              <w:rPr>
                <w:rFonts w:ascii="Arial" w:eastAsia="Times New Roman" w:hAnsi="Arial" w:cs="Arial"/>
                <w:color w:val="000000"/>
                <w:sz w:val="20"/>
                <w:szCs w:val="20"/>
                <w:lang w:val="fr-CA"/>
              </w:rPr>
              <w:t>tool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r w:rsidRPr="005B2B32">
              <w:rPr>
                <w:rFonts w:ascii="Arial" w:eastAsia="Times New Roman" w:hAnsi="Arial" w:cs="Arial"/>
                <w:color w:val="000000"/>
                <w:sz w:val="20"/>
                <w:szCs w:val="20"/>
                <w:lang w:val="fr-CA"/>
              </w:rPr>
              <w:t xml:space="preserve">Bold, </w:t>
            </w:r>
            <w:proofErr w:type="spellStart"/>
            <w:r w:rsidRPr="005B2B32">
              <w:rPr>
                <w:rFonts w:ascii="Arial" w:eastAsia="Times New Roman" w:hAnsi="Arial" w:cs="Arial"/>
                <w:color w:val="000000"/>
                <w:sz w:val="20"/>
                <w:szCs w:val="20"/>
                <w:lang w:val="fr-CA"/>
              </w:rPr>
              <w:t>Underline</w:t>
            </w:r>
            <w:proofErr w:type="spellEnd"/>
            <w:r w:rsidRPr="005B2B32">
              <w:rPr>
                <w:rFonts w:ascii="Arial" w:eastAsia="Times New Roman" w:hAnsi="Arial" w:cs="Arial"/>
                <w:color w:val="000000"/>
                <w:sz w:val="20"/>
                <w:szCs w:val="20"/>
                <w:lang w:val="fr-CA"/>
              </w:rPr>
              <w:t xml:space="preserve">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fr-CA"/>
              </w:rPr>
            </w:pPr>
            <w:r w:rsidRPr="005B2B32">
              <w:rPr>
                <w:rFonts w:ascii="Arial" w:eastAsia="Times New Roman" w:hAnsi="Arial" w:cs="Arial"/>
                <w:color w:val="000000"/>
                <w:sz w:val="20"/>
                <w:szCs w:val="20"/>
                <w:lang w:val="fr-CA"/>
              </w:rPr>
              <w:t>Table Tools</w:t>
            </w:r>
          </w:p>
          <w:p w:rsidR="005B2B32" w:rsidRPr="005B2B32" w:rsidRDefault="005B2B32" w:rsidP="005B2B32">
            <w:pPr>
              <w:spacing w:after="0" w:line="240" w:lineRule="auto"/>
              <w:rPr>
                <w:rFonts w:ascii="Times New Roman" w:eastAsia="Times New Roman" w:hAnsi="Times New Roman" w:cs="Times New Roman"/>
                <w:sz w:val="24"/>
                <w:szCs w:val="24"/>
                <w:lang w:val="fr-CA"/>
              </w:rPr>
            </w:pPr>
            <w:proofErr w:type="spellStart"/>
            <w:r w:rsidRPr="005B2B32">
              <w:rPr>
                <w:rFonts w:ascii="Arial" w:eastAsia="Times New Roman" w:hAnsi="Arial" w:cs="Arial"/>
                <w:color w:val="000000"/>
                <w:sz w:val="20"/>
                <w:szCs w:val="20"/>
                <w:lang w:val="fr-CA"/>
              </w:rPr>
              <w:t>Bibliography</w:t>
            </w:r>
            <w:proofErr w:type="spellEnd"/>
            <w:r w:rsidRPr="005B2B32">
              <w:rPr>
                <w:rFonts w:ascii="Arial" w:eastAsia="Times New Roman" w:hAnsi="Arial" w:cs="Arial"/>
                <w:color w:val="000000"/>
                <w:sz w:val="20"/>
                <w:szCs w:val="20"/>
                <w:lang w:val="fr-CA"/>
              </w:rPr>
              <w:t xml:space="preserve">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2B32" w:rsidRPr="005B2B32" w:rsidRDefault="005B2B32" w:rsidP="005B2B32">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sz w:val="20"/>
                <w:szCs w:val="20"/>
                <w:lang w:val="en-CA"/>
              </w:rPr>
              <w:t xml:space="preserve">External Spell Checker Tool such as </w:t>
            </w:r>
            <w:proofErr w:type="spellStart"/>
            <w:r w:rsidRPr="005B2B32">
              <w:rPr>
                <w:rFonts w:ascii="Arial" w:eastAsia="Times New Roman" w:hAnsi="Arial" w:cs="Arial"/>
                <w:color w:val="000000"/>
                <w:sz w:val="20"/>
                <w:szCs w:val="20"/>
                <w:lang w:val="en-CA"/>
              </w:rPr>
              <w:t>Grammarly</w:t>
            </w:r>
            <w:proofErr w:type="spellEnd"/>
          </w:p>
        </w:tc>
      </w:tr>
    </w:tbl>
    <w:p w:rsidR="005B2B32" w:rsidRDefault="005B2B32" w:rsidP="005B2B32">
      <w:pPr>
        <w:spacing w:after="0" w:line="240" w:lineRule="auto"/>
        <w:rPr>
          <w:rFonts w:ascii="Times New Roman" w:eastAsia="Times New Roman" w:hAnsi="Times New Roman" w:cs="Times New Roman"/>
          <w:sz w:val="24"/>
          <w:szCs w:val="24"/>
          <w:lang w:val="en-CA"/>
        </w:rPr>
      </w:pPr>
    </w:p>
    <w:p w:rsidR="00A41345" w:rsidRDefault="00A41345" w:rsidP="005B2B32">
      <w:pPr>
        <w:spacing w:after="0" w:line="240" w:lineRule="auto"/>
        <w:rPr>
          <w:rFonts w:ascii="Times New Roman" w:eastAsia="Times New Roman" w:hAnsi="Times New Roman" w:cs="Times New Roman"/>
          <w:sz w:val="24"/>
          <w:szCs w:val="24"/>
          <w:lang w:val="en-CA"/>
        </w:rPr>
      </w:pPr>
      <w:r>
        <w:rPr>
          <w:rFonts w:ascii="Arial" w:eastAsia="Times New Roman" w:hAnsi="Arial" w:cs="Arial"/>
          <w:noProof/>
          <w:color w:val="000000"/>
        </w:rPr>
        <w:lastRenderedPageBreak/>
        <w:drawing>
          <wp:inline distT="0" distB="0" distL="0" distR="0">
            <wp:extent cx="5943600" cy="4463415"/>
            <wp:effectExtent l="0" t="0" r="0" b="0"/>
            <wp:docPr id="1" name="Picture 1" descr="C:\Users\frankliu197\AppData\Local\Microsoft\Windows\INetCache\Content.Word\PackageStru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kliu197\AppData\Local\Microsoft\Windows\INetCache\Content.Word\PackageStructure3.jp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rsidR="00400158" w:rsidRDefault="00400158" w:rsidP="005B2B32">
      <w:pPr>
        <w:spacing w:after="0"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A possible implementation of Microsoft Word’s package structure along with their relationships</w:t>
      </w:r>
    </w:p>
    <w:p w:rsidR="00170D73" w:rsidRDefault="00170D73" w:rsidP="00170D73">
      <w:pPr>
        <w:spacing w:after="0" w:line="240" w:lineRule="auto"/>
        <w:rPr>
          <w:rFonts w:ascii="Times New Roman" w:eastAsia="Times New Roman" w:hAnsi="Times New Roman" w:cs="Times New Roman"/>
          <w:sz w:val="24"/>
          <w:szCs w:val="24"/>
          <w:lang w:val="en-CA"/>
        </w:rPr>
      </w:pPr>
    </w:p>
    <w:p w:rsidR="005B2B32" w:rsidRPr="005B2B32" w:rsidRDefault="005B2B32" w:rsidP="00170D73">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 xml:space="preserve">When you download a package, you do not have to download all the dependencies separately. Fortunately, </w:t>
      </w:r>
      <w:r w:rsidR="0097103A" w:rsidRPr="0097103A">
        <w:rPr>
          <w:rFonts w:ascii="Arial" w:eastAsia="Times New Roman" w:hAnsi="Arial" w:cs="Arial"/>
          <w:b/>
          <w:color w:val="000000"/>
          <w:lang w:val="en-CA"/>
          <w:rPrChange w:id="65" w:author="Frank Liu" w:date="2018-11-17T11:28:00Z">
            <w:rPr>
              <w:rFonts w:ascii="Arial" w:eastAsia="Times New Roman" w:hAnsi="Arial" w:cs="Arial"/>
              <w:color w:val="000000"/>
              <w:lang w:val="en-CA"/>
            </w:rPr>
          </w:rPrChange>
        </w:rPr>
        <w:t>apt</w:t>
      </w:r>
      <w:r w:rsidRPr="005B2B32">
        <w:rPr>
          <w:rFonts w:ascii="Arial" w:eastAsia="Times New Roman" w:hAnsi="Arial" w:cs="Arial"/>
          <w:color w:val="000000"/>
          <w:lang w:val="en-CA"/>
        </w:rPr>
        <w:t xml:space="preserve"> is very smart and it will automatically install all dependencies for the program you desire.</w:t>
      </w:r>
    </w:p>
    <w:p w:rsidR="00170D73" w:rsidRDefault="00170D73" w:rsidP="00170D73">
      <w:pPr>
        <w:spacing w:after="0" w:line="240" w:lineRule="auto"/>
        <w:rPr>
          <w:rFonts w:ascii="Arial" w:eastAsia="Times New Roman" w:hAnsi="Arial" w:cs="Arial"/>
          <w:color w:val="000000"/>
          <w:lang w:val="en-CA"/>
        </w:rPr>
      </w:pPr>
    </w:p>
    <w:p w:rsidR="005B2B32" w:rsidRPr="005B2B32" w:rsidRDefault="005B2B32" w:rsidP="00170D73">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 xml:space="preserve">All your packages </w:t>
      </w:r>
      <w:del w:id="66" w:author="Frank Liu" w:date="2018-11-17T11:29:00Z">
        <w:r w:rsidRPr="005B2B32" w:rsidDel="000014ED">
          <w:rPr>
            <w:rFonts w:ascii="Arial" w:eastAsia="Times New Roman" w:hAnsi="Arial" w:cs="Arial"/>
            <w:color w:val="000000"/>
            <w:lang w:val="en-CA"/>
          </w:rPr>
          <w:delText xml:space="preserve">you </w:delText>
        </w:r>
      </w:del>
      <w:r w:rsidRPr="005B2B32">
        <w:rPr>
          <w:rFonts w:ascii="Arial" w:eastAsia="Times New Roman" w:hAnsi="Arial" w:cs="Arial"/>
          <w:color w:val="000000"/>
          <w:lang w:val="en-CA"/>
        </w:rPr>
        <w:t>install</w:t>
      </w:r>
      <w:ins w:id="67" w:author="Frank Liu" w:date="2018-11-17T11:29:00Z">
        <w:r w:rsidR="000014ED">
          <w:rPr>
            <w:rFonts w:ascii="Arial" w:eastAsia="Times New Roman" w:hAnsi="Arial" w:cs="Arial"/>
            <w:color w:val="000000"/>
            <w:lang w:val="en-CA"/>
          </w:rPr>
          <w:t>ed</w:t>
        </w:r>
      </w:ins>
      <w:r w:rsidRPr="005B2B32">
        <w:rPr>
          <w:rFonts w:ascii="Arial" w:eastAsia="Times New Roman" w:hAnsi="Arial" w:cs="Arial"/>
          <w:color w:val="000000"/>
          <w:lang w:val="en-CA"/>
        </w:rPr>
        <w:t xml:space="preserve"> come from a software repository, or repo for short. You can consider a repo </w:t>
      </w:r>
      <w:del w:id="68" w:author="Frank Liu" w:date="2018-11-17T11:30:00Z">
        <w:r w:rsidRPr="005B2B32" w:rsidDel="000014ED">
          <w:rPr>
            <w:rFonts w:ascii="Arial" w:eastAsia="Times New Roman" w:hAnsi="Arial" w:cs="Arial"/>
            <w:color w:val="000000"/>
            <w:lang w:val="en-CA"/>
          </w:rPr>
          <w:delText xml:space="preserve">like </w:delText>
        </w:r>
      </w:del>
      <w:ins w:id="69" w:author="Frank Liu" w:date="2018-11-17T11:30:00Z">
        <w:r w:rsidR="000014ED">
          <w:rPr>
            <w:rFonts w:ascii="Arial" w:eastAsia="Times New Roman" w:hAnsi="Arial" w:cs="Arial"/>
            <w:color w:val="000000"/>
            <w:lang w:val="en-CA"/>
          </w:rPr>
          <w:t>as</w:t>
        </w:r>
        <w:r w:rsidR="000014ED" w:rsidRPr="005B2B32">
          <w:rPr>
            <w:rFonts w:ascii="Arial" w:eastAsia="Times New Roman" w:hAnsi="Arial" w:cs="Arial"/>
            <w:color w:val="000000"/>
            <w:lang w:val="en-CA"/>
          </w:rPr>
          <w:t xml:space="preserve"> </w:t>
        </w:r>
      </w:ins>
      <w:r w:rsidRPr="005B2B32">
        <w:rPr>
          <w:rFonts w:ascii="Arial" w:eastAsia="Times New Roman" w:hAnsi="Arial" w:cs="Arial"/>
          <w:color w:val="000000"/>
          <w:lang w:val="en-CA"/>
        </w:rPr>
        <w:t>a cloud, similar to Google Drive</w:t>
      </w:r>
      <w:del w:id="70" w:author="Frank Liu" w:date="2018-11-17T11:30:00Z">
        <w:r w:rsidRPr="005B2B32" w:rsidDel="000014ED">
          <w:rPr>
            <w:rFonts w:ascii="Arial" w:eastAsia="Times New Roman" w:hAnsi="Arial" w:cs="Arial"/>
            <w:color w:val="000000"/>
            <w:lang w:val="en-CA"/>
          </w:rPr>
          <w:delText>, but for packages</w:delText>
        </w:r>
      </w:del>
      <w:r w:rsidRPr="005B2B32">
        <w:rPr>
          <w:rFonts w:ascii="Arial" w:eastAsia="Times New Roman" w:hAnsi="Arial" w:cs="Arial"/>
          <w:color w:val="000000"/>
          <w:lang w:val="en-CA"/>
        </w:rPr>
        <w:t xml:space="preserve">. Each repo </w:t>
      </w:r>
      <w:del w:id="71" w:author="Frank Liu" w:date="2018-11-17T09:50:00Z">
        <w:r w:rsidRPr="005B2B32" w:rsidDel="001712FB">
          <w:rPr>
            <w:rFonts w:ascii="Arial" w:eastAsia="Times New Roman" w:hAnsi="Arial" w:cs="Arial"/>
            <w:color w:val="000000"/>
            <w:lang w:val="en-CA"/>
          </w:rPr>
          <w:delText xml:space="preserve">generally </w:delText>
        </w:r>
      </w:del>
      <w:r w:rsidRPr="005B2B32">
        <w:rPr>
          <w:rFonts w:ascii="Arial" w:eastAsia="Times New Roman" w:hAnsi="Arial" w:cs="Arial"/>
          <w:color w:val="000000"/>
          <w:lang w:val="en-CA"/>
        </w:rPr>
        <w:t xml:space="preserve">contains packages that were created for a specific purpose. Several repos come </w:t>
      </w:r>
      <w:del w:id="72" w:author="Frank Liu" w:date="2018-11-17T09:50:00Z">
        <w:r w:rsidRPr="005B2B32" w:rsidDel="001712FB">
          <w:rPr>
            <w:rFonts w:ascii="Arial" w:eastAsia="Times New Roman" w:hAnsi="Arial" w:cs="Arial"/>
            <w:color w:val="000000"/>
            <w:lang w:val="en-CA"/>
          </w:rPr>
          <w:delText xml:space="preserve">included </w:delText>
        </w:r>
      </w:del>
      <w:r w:rsidRPr="005B2B32">
        <w:rPr>
          <w:rFonts w:ascii="Arial" w:eastAsia="Times New Roman" w:hAnsi="Arial" w:cs="Arial"/>
          <w:color w:val="000000"/>
          <w:lang w:val="en-CA"/>
        </w:rPr>
        <w:t xml:space="preserve">with a fresh-installation of </w:t>
      </w:r>
      <w:proofErr w:type="spellStart"/>
      <w:r w:rsidRPr="005B2B32">
        <w:rPr>
          <w:rFonts w:ascii="Arial" w:eastAsia="Times New Roman" w:hAnsi="Arial" w:cs="Arial"/>
          <w:color w:val="000000"/>
          <w:lang w:val="en-CA"/>
        </w:rPr>
        <w:t>Ubuntu</w:t>
      </w:r>
      <w:proofErr w:type="spellEnd"/>
      <w:r w:rsidRPr="005B2B32">
        <w:rPr>
          <w:rFonts w:ascii="Arial" w:eastAsia="Times New Roman" w:hAnsi="Arial" w:cs="Arial"/>
          <w:color w:val="000000"/>
          <w:lang w:val="en-CA"/>
        </w:rPr>
        <w:t xml:space="preserve">, however, to install more diverse software with </w:t>
      </w:r>
      <w:r w:rsidR="0097103A" w:rsidRPr="0097103A">
        <w:rPr>
          <w:rFonts w:ascii="Arial" w:eastAsia="Times New Roman" w:hAnsi="Arial" w:cs="Arial"/>
          <w:b/>
          <w:color w:val="000000"/>
          <w:lang w:val="en-CA"/>
          <w:rPrChange w:id="73" w:author="Frank Liu" w:date="2018-11-17T11:31:00Z">
            <w:rPr>
              <w:rFonts w:ascii="Arial" w:eastAsia="Times New Roman" w:hAnsi="Arial" w:cs="Arial"/>
              <w:color w:val="000000"/>
              <w:lang w:val="en-CA"/>
            </w:rPr>
          </w:rPrChange>
        </w:rPr>
        <w:t>apt</w:t>
      </w:r>
      <w:r w:rsidRPr="005B2B32">
        <w:rPr>
          <w:rFonts w:ascii="Arial" w:eastAsia="Times New Roman" w:hAnsi="Arial" w:cs="Arial"/>
          <w:color w:val="000000"/>
          <w:lang w:val="en-CA"/>
        </w:rPr>
        <w:t>, you may have to add new repos.</w:t>
      </w:r>
    </w:p>
    <w:p w:rsidR="00170D73" w:rsidRDefault="00170D73" w:rsidP="00170D73">
      <w:pPr>
        <w:spacing w:after="0" w:line="240" w:lineRule="auto"/>
        <w:rPr>
          <w:rFonts w:ascii="Arial" w:eastAsia="Times New Roman" w:hAnsi="Arial" w:cs="Arial"/>
          <w:color w:val="000000"/>
          <w:lang w:val="en-CA"/>
        </w:rPr>
      </w:pPr>
    </w:p>
    <w:p w:rsidR="005B2B32" w:rsidRPr="005B2B32" w:rsidRDefault="005B2B32" w:rsidP="00170D73">
      <w:pPr>
        <w:spacing w:after="0" w:line="240" w:lineRule="auto"/>
        <w:rPr>
          <w:rFonts w:ascii="Times New Roman" w:eastAsia="Times New Roman" w:hAnsi="Times New Roman" w:cs="Times New Roman"/>
          <w:sz w:val="24"/>
          <w:szCs w:val="24"/>
          <w:lang w:val="en-CA"/>
        </w:rPr>
      </w:pPr>
      <w:del w:id="74" w:author="Frank Liu" w:date="2018-11-17T11:31:00Z">
        <w:r w:rsidRPr="005B2B32" w:rsidDel="008C2D23">
          <w:rPr>
            <w:rFonts w:ascii="Arial" w:eastAsia="Times New Roman" w:hAnsi="Arial" w:cs="Arial"/>
            <w:color w:val="000000"/>
            <w:lang w:val="en-CA"/>
          </w:rPr>
          <w:delText xml:space="preserve">Apt </w:delText>
        </w:r>
      </w:del>
      <w:proofErr w:type="gramStart"/>
      <w:ins w:id="75" w:author="Frank Liu" w:date="2018-11-17T11:31:00Z">
        <w:r w:rsidR="0097103A" w:rsidRPr="0097103A">
          <w:rPr>
            <w:rFonts w:ascii="Arial" w:eastAsia="Times New Roman" w:hAnsi="Arial" w:cs="Arial"/>
            <w:b/>
            <w:color w:val="000000"/>
            <w:lang w:val="en-CA"/>
            <w:rPrChange w:id="76" w:author="Frank Liu" w:date="2018-11-17T11:32:00Z">
              <w:rPr>
                <w:rFonts w:ascii="Arial" w:eastAsia="Times New Roman" w:hAnsi="Arial" w:cs="Arial"/>
                <w:color w:val="000000"/>
                <w:lang w:val="en-CA"/>
              </w:rPr>
            </w:rPrChange>
          </w:rPr>
          <w:t>apt</w:t>
        </w:r>
        <w:proofErr w:type="gramEnd"/>
        <w:r w:rsidR="008C2D23" w:rsidRPr="005B2B32">
          <w:rPr>
            <w:rFonts w:ascii="Arial" w:eastAsia="Times New Roman" w:hAnsi="Arial" w:cs="Arial"/>
            <w:color w:val="000000"/>
            <w:lang w:val="en-CA"/>
          </w:rPr>
          <w:t xml:space="preserve"> </w:t>
        </w:r>
      </w:ins>
      <w:r w:rsidRPr="005B2B32">
        <w:rPr>
          <w:rFonts w:ascii="Arial" w:eastAsia="Times New Roman" w:hAnsi="Arial" w:cs="Arial"/>
          <w:color w:val="000000"/>
          <w:lang w:val="en-CA"/>
        </w:rPr>
        <w:t xml:space="preserve">manages its available packages for download in a local database. Each entry in the database references an available package in a linked repo. This helps </w:t>
      </w:r>
      <w:r w:rsidR="0097103A" w:rsidRPr="0097103A">
        <w:rPr>
          <w:rFonts w:ascii="Arial" w:eastAsia="Times New Roman" w:hAnsi="Arial" w:cs="Arial"/>
          <w:b/>
          <w:color w:val="000000"/>
          <w:lang w:val="en-CA"/>
          <w:rPrChange w:id="77" w:author="Frank Liu" w:date="2018-11-17T11:33:00Z">
            <w:rPr>
              <w:rFonts w:ascii="Arial" w:eastAsia="Times New Roman" w:hAnsi="Arial" w:cs="Arial"/>
              <w:color w:val="000000"/>
              <w:lang w:val="en-CA"/>
            </w:rPr>
          </w:rPrChange>
        </w:rPr>
        <w:t>apt</w:t>
      </w:r>
      <w:r w:rsidRPr="005B2B32">
        <w:rPr>
          <w:rFonts w:ascii="Arial" w:eastAsia="Times New Roman" w:hAnsi="Arial" w:cs="Arial"/>
          <w:color w:val="000000"/>
          <w:lang w:val="en-CA"/>
        </w:rPr>
        <w:t xml:space="preserve"> perform its functions faster as the list of packages are in one place. However, most of the time the database becomes outdated, as updated or newer software often gets added to the repos. Thus to work with the latest software, you must update this database regularly. This is called updating your package manager. You must also update you</w:t>
      </w:r>
      <w:ins w:id="78" w:author="Frank Liu" w:date="2018-11-17T09:54:00Z">
        <w:r w:rsidR="001712FB">
          <w:rPr>
            <w:rFonts w:ascii="Arial" w:eastAsia="Times New Roman" w:hAnsi="Arial" w:cs="Arial"/>
            <w:color w:val="000000"/>
            <w:lang w:val="en-CA"/>
          </w:rPr>
          <w:t>r</w:t>
        </w:r>
      </w:ins>
      <w:r w:rsidRPr="005B2B32">
        <w:rPr>
          <w:rFonts w:ascii="Arial" w:eastAsia="Times New Roman" w:hAnsi="Arial" w:cs="Arial"/>
          <w:color w:val="000000"/>
          <w:lang w:val="en-CA"/>
        </w:rPr>
        <w:t xml:space="preserve"> package manager after you add</w:t>
      </w:r>
      <w:del w:id="79" w:author="Frank Liu" w:date="2018-11-17T09:54:00Z">
        <w:r w:rsidRPr="005B2B32" w:rsidDel="001712FB">
          <w:rPr>
            <w:rFonts w:ascii="Arial" w:eastAsia="Times New Roman" w:hAnsi="Arial" w:cs="Arial"/>
            <w:color w:val="000000"/>
            <w:lang w:val="en-CA"/>
          </w:rPr>
          <w:delText>ed</w:delText>
        </w:r>
      </w:del>
      <w:r w:rsidRPr="005B2B32">
        <w:rPr>
          <w:rFonts w:ascii="Arial" w:eastAsia="Times New Roman" w:hAnsi="Arial" w:cs="Arial"/>
          <w:color w:val="000000"/>
          <w:lang w:val="en-CA"/>
        </w:rPr>
        <w:t xml:space="preserve"> a new repo to reference the packages in the new repo</w:t>
      </w:r>
      <w:del w:id="80" w:author="Frank Liu" w:date="2018-11-17T09:54:00Z">
        <w:r w:rsidRPr="005B2B32" w:rsidDel="001712FB">
          <w:rPr>
            <w:rFonts w:ascii="Arial" w:eastAsia="Times New Roman" w:hAnsi="Arial" w:cs="Arial"/>
            <w:color w:val="000000"/>
            <w:lang w:val="en-CA"/>
          </w:rPr>
          <w:delText xml:space="preserve"> as well</w:delText>
        </w:r>
      </w:del>
      <w:r w:rsidRPr="005B2B32">
        <w:rPr>
          <w:rFonts w:ascii="Arial" w:eastAsia="Times New Roman" w:hAnsi="Arial" w:cs="Arial"/>
          <w:color w:val="000000"/>
          <w:lang w:val="en-CA"/>
        </w:rPr>
        <w:t>.</w:t>
      </w:r>
    </w:p>
    <w:p w:rsidR="00170D73" w:rsidRDefault="005B2B32" w:rsidP="005B2B32">
      <w:pPr>
        <w:spacing w:after="0" w:line="240" w:lineRule="auto"/>
        <w:ind w:firstLine="720"/>
        <w:rPr>
          <w:rFonts w:ascii="Arial" w:eastAsia="Times New Roman" w:hAnsi="Arial" w:cs="Arial"/>
          <w:color w:val="000000"/>
          <w:lang w:val="en-CA"/>
        </w:rPr>
      </w:pPr>
      <w:r w:rsidRPr="005B2B32">
        <w:rPr>
          <w:rFonts w:ascii="Arial" w:eastAsia="Times New Roman" w:hAnsi="Arial" w:cs="Arial"/>
          <w:color w:val="000000"/>
          <w:lang w:val="en-CA"/>
        </w:rPr>
        <w:tab/>
      </w:r>
    </w:p>
    <w:p w:rsidR="005B2B32" w:rsidRPr="005B2B32" w:rsidRDefault="005B2B32" w:rsidP="00170D73">
      <w:pPr>
        <w:spacing w:after="0" w:line="240" w:lineRule="auto"/>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 xml:space="preserve">Basic </w:t>
      </w:r>
      <w:r w:rsidR="0097103A" w:rsidRPr="0097103A">
        <w:rPr>
          <w:rFonts w:ascii="Arial" w:eastAsia="Times New Roman" w:hAnsi="Arial" w:cs="Arial"/>
          <w:b/>
          <w:color w:val="000000"/>
          <w:lang w:val="en-CA"/>
          <w:rPrChange w:id="81" w:author="Frank Liu" w:date="2018-11-17T11:34:00Z">
            <w:rPr>
              <w:rFonts w:ascii="Arial" w:eastAsia="Times New Roman" w:hAnsi="Arial" w:cs="Arial"/>
              <w:color w:val="000000"/>
              <w:lang w:val="en-CA"/>
            </w:rPr>
          </w:rPrChange>
        </w:rPr>
        <w:t>apt</w:t>
      </w:r>
      <w:r w:rsidRPr="005B2B32">
        <w:rPr>
          <w:rFonts w:ascii="Arial" w:eastAsia="Times New Roman" w:hAnsi="Arial" w:cs="Arial"/>
          <w:color w:val="000000"/>
          <w:lang w:val="en-CA"/>
        </w:rPr>
        <w:t xml:space="preserve"> commands:</w:t>
      </w:r>
      <w:r w:rsidRPr="005B2B32">
        <w:rPr>
          <w:rFonts w:ascii="Arial" w:eastAsia="Times New Roman" w:hAnsi="Arial" w:cs="Arial"/>
          <w:color w:val="000000"/>
          <w:lang w:val="en-CA"/>
        </w:rPr>
        <w:tab/>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update your package manager</w:t>
      </w:r>
      <w:ins w:id="82" w:author="Frank Liu" w:date="2018-11-17T09:55:00Z">
        <w:r w:rsidR="001712FB">
          <w:rPr>
            <w:rFonts w:ascii="Arial" w:eastAsia="Times New Roman" w:hAnsi="Arial" w:cs="Arial"/>
            <w:color w:val="000000"/>
            <w:lang w:val="en-CA"/>
          </w:rPr>
          <w:t>,</w:t>
        </w:r>
      </w:ins>
      <w:r w:rsidRPr="005B2B32">
        <w:rPr>
          <w:rFonts w:ascii="Arial" w:eastAsia="Times New Roman" w:hAnsi="Arial" w:cs="Arial"/>
          <w:color w:val="000000"/>
          <w:lang w:val="en-CA"/>
        </w:rPr>
        <w:t xml:space="preserve"> use:</w:t>
      </w:r>
    </w:p>
    <w:p w:rsidR="005B2B32" w:rsidRPr="005B2B32" w:rsidRDefault="005B2B32" w:rsidP="00170D73">
      <w:pPr>
        <w:spacing w:after="0" w:line="240" w:lineRule="auto"/>
        <w:ind w:left="720" w:firstLine="720"/>
        <w:rPr>
          <w:rFonts w:ascii="Times New Roman" w:eastAsia="Times New Roman" w:hAnsi="Times New Roman" w:cs="Times New Roman"/>
          <w:sz w:val="24"/>
          <w:szCs w:val="24"/>
          <w:lang w:val="en-CA"/>
        </w:rPr>
      </w:pPr>
      <w:proofErr w:type="spellStart"/>
      <w:proofErr w:type="gramStart"/>
      <w:r w:rsidRPr="005B2B32">
        <w:rPr>
          <w:rFonts w:ascii="Arial" w:eastAsia="Times New Roman" w:hAnsi="Arial" w:cs="Arial"/>
          <w:color w:val="000000"/>
          <w:lang w:val="en-CA"/>
        </w:rPr>
        <w:t>sudo</w:t>
      </w:r>
      <w:proofErr w:type="spellEnd"/>
      <w:proofErr w:type="gramEnd"/>
      <w:r w:rsidRPr="005B2B32">
        <w:rPr>
          <w:rFonts w:ascii="Arial" w:eastAsia="Times New Roman" w:hAnsi="Arial" w:cs="Arial"/>
          <w:color w:val="000000"/>
          <w:lang w:val="en-CA"/>
        </w:rPr>
        <w:t xml:space="preserve"> apt update</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lastRenderedPageBreak/>
        <w:t xml:space="preserve">This will update </w:t>
      </w:r>
      <w:proofErr w:type="spellStart"/>
      <w:r w:rsidR="0097103A" w:rsidRPr="0097103A">
        <w:rPr>
          <w:rFonts w:ascii="Arial" w:eastAsia="Times New Roman" w:hAnsi="Arial" w:cs="Arial"/>
          <w:b/>
          <w:color w:val="000000"/>
          <w:lang w:val="en-CA"/>
          <w:rPrChange w:id="83" w:author="Frank Liu" w:date="2018-11-17T11:35:00Z">
            <w:rPr>
              <w:rFonts w:ascii="Arial" w:eastAsia="Times New Roman" w:hAnsi="Arial" w:cs="Arial"/>
              <w:color w:val="000000"/>
              <w:lang w:val="en-CA"/>
            </w:rPr>
          </w:rPrChange>
        </w:rPr>
        <w:t>apt</w:t>
      </w:r>
      <w:r w:rsidRPr="005B2B32">
        <w:rPr>
          <w:rFonts w:ascii="Arial" w:eastAsia="Times New Roman" w:hAnsi="Arial" w:cs="Arial"/>
          <w:color w:val="000000"/>
          <w:lang w:val="en-CA"/>
        </w:rPr>
        <w:t>’s</w:t>
      </w:r>
      <w:proofErr w:type="spellEnd"/>
      <w:r w:rsidRPr="005B2B32">
        <w:rPr>
          <w:rFonts w:ascii="Arial" w:eastAsia="Times New Roman" w:hAnsi="Arial" w:cs="Arial"/>
          <w:color w:val="000000"/>
          <w:lang w:val="en-CA"/>
        </w:rPr>
        <w:t xml:space="preserve"> database on the packages available for installation.</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install a package, use:</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ab/>
      </w:r>
      <w:proofErr w:type="spellStart"/>
      <w:proofErr w:type="gramStart"/>
      <w:r w:rsidRPr="005B2B32">
        <w:rPr>
          <w:rFonts w:ascii="Arial" w:eastAsia="Times New Roman" w:hAnsi="Arial" w:cs="Arial"/>
          <w:color w:val="000000"/>
          <w:lang w:val="en-CA"/>
        </w:rPr>
        <w:t>sudo</w:t>
      </w:r>
      <w:proofErr w:type="spellEnd"/>
      <w:proofErr w:type="gramEnd"/>
      <w:r w:rsidRPr="005B2B32">
        <w:rPr>
          <w:rFonts w:ascii="Arial" w:eastAsia="Times New Roman" w:hAnsi="Arial" w:cs="Arial"/>
          <w:color w:val="000000"/>
          <w:lang w:val="en-CA"/>
        </w:rPr>
        <w:t xml:space="preserve"> apt install &lt;package&gt;</w:t>
      </w:r>
    </w:p>
    <w:p w:rsidR="005B2B32" w:rsidRPr="005B2B32" w:rsidRDefault="005B2B32" w:rsidP="00170D73">
      <w:pPr>
        <w:spacing w:after="0" w:line="240" w:lineRule="auto"/>
        <w:ind w:left="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 xml:space="preserve">You will need to know the package name to install it. For example, use </w:t>
      </w:r>
      <w:proofErr w:type="spellStart"/>
      <w:r w:rsidRPr="005B2B32">
        <w:rPr>
          <w:rFonts w:ascii="Arial" w:eastAsia="Times New Roman" w:hAnsi="Arial" w:cs="Arial"/>
          <w:i/>
          <w:iCs/>
          <w:color w:val="000000"/>
          <w:lang w:val="en-CA"/>
        </w:rPr>
        <w:t>sudo</w:t>
      </w:r>
      <w:proofErr w:type="spellEnd"/>
      <w:r w:rsidRPr="005B2B32">
        <w:rPr>
          <w:rFonts w:ascii="Arial" w:eastAsia="Times New Roman" w:hAnsi="Arial" w:cs="Arial"/>
          <w:i/>
          <w:iCs/>
          <w:color w:val="000000"/>
          <w:lang w:val="en-CA"/>
        </w:rPr>
        <w:t xml:space="preserve"> apt install </w:t>
      </w:r>
      <w:proofErr w:type="spellStart"/>
      <w:r w:rsidRPr="005B2B32">
        <w:rPr>
          <w:rFonts w:ascii="Arial" w:eastAsia="Times New Roman" w:hAnsi="Arial" w:cs="Arial"/>
          <w:i/>
          <w:iCs/>
          <w:color w:val="000000"/>
          <w:lang w:val="en-CA"/>
        </w:rPr>
        <w:t>firefox</w:t>
      </w:r>
      <w:proofErr w:type="spellEnd"/>
      <w:r w:rsidRPr="005B2B32">
        <w:rPr>
          <w:rFonts w:ascii="Arial" w:eastAsia="Times New Roman" w:hAnsi="Arial" w:cs="Arial"/>
          <w:color w:val="000000"/>
          <w:lang w:val="en-CA"/>
        </w:rPr>
        <w:t xml:space="preserve"> to install </w:t>
      </w:r>
      <w:proofErr w:type="spellStart"/>
      <w:r w:rsidRPr="005B2B32">
        <w:rPr>
          <w:rFonts w:ascii="Arial" w:eastAsia="Times New Roman" w:hAnsi="Arial" w:cs="Arial"/>
          <w:color w:val="000000"/>
          <w:lang w:val="en-CA"/>
        </w:rPr>
        <w:t>firefox</w:t>
      </w:r>
      <w:proofErr w:type="spellEnd"/>
      <w:r w:rsidRPr="005B2B32">
        <w:rPr>
          <w:rFonts w:ascii="Arial" w:eastAsia="Times New Roman" w:hAnsi="Arial" w:cs="Arial"/>
          <w:color w:val="000000"/>
          <w:lang w:val="en-CA"/>
        </w:rPr>
        <w:t>. If you install a package that you have already installed, it will update the package for you.</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update all your packages, use:</w:t>
      </w:r>
    </w:p>
    <w:p w:rsidR="00600BF2" w:rsidRDefault="005B2B32" w:rsidP="00170D73">
      <w:pPr>
        <w:spacing w:after="0" w:line="240" w:lineRule="auto"/>
        <w:ind w:left="720" w:firstLine="720"/>
        <w:rPr>
          <w:ins w:id="84" w:author="Frank Liu" w:date="2018-11-17T10:07:00Z"/>
          <w:rFonts w:ascii="Arial" w:eastAsia="Times New Roman" w:hAnsi="Arial" w:cs="Arial"/>
          <w:color w:val="000000"/>
          <w:lang w:val="en-CA"/>
        </w:rPr>
      </w:pPr>
      <w:proofErr w:type="spellStart"/>
      <w:proofErr w:type="gramStart"/>
      <w:r w:rsidRPr="005B2B32">
        <w:rPr>
          <w:rFonts w:ascii="Arial" w:eastAsia="Times New Roman" w:hAnsi="Arial" w:cs="Arial"/>
          <w:color w:val="000000"/>
          <w:lang w:val="en-CA"/>
        </w:rPr>
        <w:t>sudo</w:t>
      </w:r>
      <w:proofErr w:type="spellEnd"/>
      <w:proofErr w:type="gramEnd"/>
      <w:r w:rsidRPr="005B2B32">
        <w:rPr>
          <w:rFonts w:ascii="Arial" w:eastAsia="Times New Roman" w:hAnsi="Arial" w:cs="Arial"/>
          <w:color w:val="000000"/>
          <w:lang w:val="en-CA"/>
        </w:rPr>
        <w:t xml:space="preserve"> apt upgrade</w:t>
      </w:r>
      <w:r w:rsidRPr="005B2B32">
        <w:rPr>
          <w:rFonts w:ascii="Arial" w:eastAsia="Times New Roman" w:hAnsi="Arial" w:cs="Arial"/>
          <w:color w:val="000000"/>
          <w:lang w:val="en-CA"/>
        </w:rPr>
        <w:tab/>
      </w:r>
      <w:r w:rsidRPr="005B2B32">
        <w:rPr>
          <w:rFonts w:ascii="Arial" w:eastAsia="Times New Roman" w:hAnsi="Arial" w:cs="Arial"/>
          <w:color w:val="000000"/>
          <w:lang w:val="en-CA"/>
        </w:rPr>
        <w:tab/>
      </w:r>
      <w:r w:rsidRPr="005B2B32">
        <w:rPr>
          <w:rFonts w:ascii="Arial" w:eastAsia="Times New Roman" w:hAnsi="Arial" w:cs="Arial"/>
          <w:color w:val="000000"/>
          <w:lang w:val="en-CA"/>
        </w:rPr>
        <w:tab/>
      </w:r>
      <w:r w:rsidRPr="005B2B32">
        <w:rPr>
          <w:rFonts w:ascii="Arial" w:eastAsia="Times New Roman" w:hAnsi="Arial" w:cs="Arial"/>
          <w:color w:val="000000"/>
          <w:lang w:val="en-CA"/>
        </w:rPr>
        <w:tab/>
      </w:r>
    </w:p>
    <w:p w:rsidR="005B2B32" w:rsidRPr="005B2B32" w:rsidRDefault="005B2B32" w:rsidP="00170D73">
      <w:pPr>
        <w:spacing w:after="0" w:line="240" w:lineRule="auto"/>
        <w:ind w:left="720" w:firstLine="720"/>
        <w:rPr>
          <w:rFonts w:ascii="Times New Roman" w:eastAsia="Times New Roman" w:hAnsi="Times New Roman" w:cs="Times New Roman"/>
          <w:sz w:val="24"/>
          <w:szCs w:val="24"/>
          <w:lang w:val="en-CA"/>
        </w:rPr>
      </w:pPr>
      <w:del w:id="85" w:author="Frank Liu" w:date="2018-11-17T10:40:00Z">
        <w:r w:rsidRPr="005B2B32" w:rsidDel="00170D73">
          <w:rPr>
            <w:rFonts w:ascii="Arial" w:eastAsia="Times New Roman" w:hAnsi="Arial" w:cs="Arial"/>
            <w:color w:val="000000"/>
            <w:lang w:val="en-CA"/>
          </w:rPr>
          <w:delText xml:space="preserve">Sudo </w:delText>
        </w:r>
      </w:del>
      <w:proofErr w:type="spellStart"/>
      <w:proofErr w:type="gramStart"/>
      <w:ins w:id="86" w:author="Frank Liu" w:date="2018-11-17T10:40:00Z">
        <w:r w:rsidR="00170D73">
          <w:rPr>
            <w:rFonts w:ascii="Arial" w:eastAsia="Times New Roman" w:hAnsi="Arial" w:cs="Arial"/>
            <w:color w:val="000000"/>
            <w:lang w:val="en-CA"/>
          </w:rPr>
          <w:t>s</w:t>
        </w:r>
        <w:r w:rsidR="00170D73" w:rsidRPr="005B2B32">
          <w:rPr>
            <w:rFonts w:ascii="Arial" w:eastAsia="Times New Roman" w:hAnsi="Arial" w:cs="Arial"/>
            <w:color w:val="000000"/>
            <w:lang w:val="en-CA"/>
          </w:rPr>
          <w:t>udo</w:t>
        </w:r>
        <w:proofErr w:type="spellEnd"/>
        <w:proofErr w:type="gramEnd"/>
        <w:r w:rsidR="00170D73" w:rsidRPr="005B2B32">
          <w:rPr>
            <w:rFonts w:ascii="Arial" w:eastAsia="Times New Roman" w:hAnsi="Arial" w:cs="Arial"/>
            <w:color w:val="000000"/>
            <w:lang w:val="en-CA"/>
          </w:rPr>
          <w:t xml:space="preserve"> </w:t>
        </w:r>
      </w:ins>
      <w:r w:rsidRPr="005B2B32">
        <w:rPr>
          <w:rFonts w:ascii="Arial" w:eastAsia="Times New Roman" w:hAnsi="Arial" w:cs="Arial"/>
          <w:color w:val="000000"/>
          <w:lang w:val="en-CA"/>
        </w:rPr>
        <w:t>apt full-upgrade</w:t>
      </w:r>
    </w:p>
    <w:p w:rsidR="005B2B32" w:rsidRPr="005B2B32" w:rsidRDefault="005B2B32" w:rsidP="00DB33FC">
      <w:pPr>
        <w:spacing w:after="0" w:line="240" w:lineRule="auto"/>
        <w:ind w:left="720"/>
        <w:rPr>
          <w:rFonts w:ascii="Times New Roman" w:eastAsia="Times New Roman" w:hAnsi="Times New Roman" w:cs="Times New Roman"/>
          <w:sz w:val="24"/>
          <w:szCs w:val="24"/>
          <w:lang w:val="en-CA"/>
        </w:rPr>
      </w:pPr>
      <w:del w:id="87" w:author="Frank Liu" w:date="2018-11-17T10:08:00Z">
        <w:r w:rsidRPr="005B2B32" w:rsidDel="00600BF2">
          <w:rPr>
            <w:rFonts w:ascii="Arial" w:eastAsia="Times New Roman" w:hAnsi="Arial" w:cs="Arial"/>
            <w:color w:val="000000"/>
            <w:lang w:val="en-CA"/>
          </w:rPr>
          <w:delText>A</w:delText>
        </w:r>
      </w:del>
      <w:ins w:id="88" w:author="Frank Liu" w:date="2018-11-17T10:08:00Z">
        <w:r w:rsidR="00600BF2">
          <w:rPr>
            <w:rFonts w:ascii="Arial" w:eastAsia="Times New Roman" w:hAnsi="Arial" w:cs="Arial"/>
            <w:color w:val="000000"/>
            <w:lang w:val="en-CA"/>
          </w:rPr>
          <w:t>”a</w:t>
        </w:r>
      </w:ins>
      <w:r w:rsidRPr="005B2B32">
        <w:rPr>
          <w:rFonts w:ascii="Arial" w:eastAsia="Times New Roman" w:hAnsi="Arial" w:cs="Arial"/>
          <w:color w:val="000000"/>
          <w:lang w:val="en-CA"/>
        </w:rPr>
        <w:t>pt upgrade</w:t>
      </w:r>
      <w:ins w:id="89" w:author="Frank Liu" w:date="2018-11-17T10:08:00Z">
        <w:r w:rsidR="00600BF2">
          <w:rPr>
            <w:rFonts w:ascii="Arial" w:eastAsia="Times New Roman" w:hAnsi="Arial" w:cs="Arial"/>
            <w:color w:val="000000"/>
            <w:lang w:val="en-CA"/>
          </w:rPr>
          <w:t>”</w:t>
        </w:r>
      </w:ins>
      <w:r w:rsidRPr="005B2B32">
        <w:rPr>
          <w:rFonts w:ascii="Arial" w:eastAsia="Times New Roman" w:hAnsi="Arial" w:cs="Arial"/>
          <w:color w:val="000000"/>
          <w:lang w:val="en-CA"/>
        </w:rPr>
        <w:t xml:space="preserve"> will ensure all your packages are up to date. </w:t>
      </w:r>
      <w:del w:id="90" w:author="Frank Liu" w:date="2018-11-17T10:08:00Z">
        <w:r w:rsidRPr="005B2B32" w:rsidDel="00600BF2">
          <w:rPr>
            <w:rFonts w:ascii="Arial" w:eastAsia="Times New Roman" w:hAnsi="Arial" w:cs="Arial"/>
            <w:color w:val="000000"/>
            <w:lang w:val="en-CA"/>
          </w:rPr>
          <w:delText>A</w:delText>
        </w:r>
      </w:del>
      <w:ins w:id="91" w:author="Frank Liu" w:date="2018-11-17T10:08:00Z">
        <w:r w:rsidR="00600BF2">
          <w:rPr>
            <w:rFonts w:ascii="Arial" w:eastAsia="Times New Roman" w:hAnsi="Arial" w:cs="Arial"/>
            <w:color w:val="000000"/>
            <w:lang w:val="en-CA"/>
          </w:rPr>
          <w:t>”a</w:t>
        </w:r>
      </w:ins>
      <w:r w:rsidRPr="005B2B32">
        <w:rPr>
          <w:rFonts w:ascii="Arial" w:eastAsia="Times New Roman" w:hAnsi="Arial" w:cs="Arial"/>
          <w:color w:val="000000"/>
          <w:lang w:val="en-CA"/>
        </w:rPr>
        <w:t>pt full-upgrade</w:t>
      </w:r>
      <w:ins w:id="92" w:author="Frank Liu" w:date="2018-11-17T10:08:00Z">
        <w:r w:rsidR="00600BF2">
          <w:rPr>
            <w:rFonts w:ascii="Arial" w:eastAsia="Times New Roman" w:hAnsi="Arial" w:cs="Arial"/>
            <w:color w:val="000000"/>
            <w:lang w:val="en-CA"/>
          </w:rPr>
          <w:t>”</w:t>
        </w:r>
      </w:ins>
      <w:r w:rsidRPr="005B2B32">
        <w:rPr>
          <w:rFonts w:ascii="Arial" w:eastAsia="Times New Roman" w:hAnsi="Arial" w:cs="Arial"/>
          <w:color w:val="000000"/>
          <w:lang w:val="en-CA"/>
        </w:rPr>
        <w:t xml:space="preserve"> works the same way as apt upgrade, but it will also delete packages that are required for an update, whereas </w:t>
      </w:r>
      <w:ins w:id="93" w:author="Frank Liu" w:date="2018-11-17T10:09:00Z">
        <w:r w:rsidR="00600BF2">
          <w:rPr>
            <w:rFonts w:ascii="Arial" w:eastAsia="Times New Roman" w:hAnsi="Arial" w:cs="Arial"/>
            <w:color w:val="000000"/>
            <w:lang w:val="en-CA"/>
          </w:rPr>
          <w:t>“</w:t>
        </w:r>
      </w:ins>
      <w:r w:rsidRPr="005B2B32">
        <w:rPr>
          <w:rFonts w:ascii="Arial" w:eastAsia="Times New Roman" w:hAnsi="Arial" w:cs="Arial"/>
          <w:color w:val="000000"/>
          <w:lang w:val="en-CA"/>
        </w:rPr>
        <w:t>apt update</w:t>
      </w:r>
      <w:ins w:id="94" w:author="Frank Liu" w:date="2018-11-17T10:09:00Z">
        <w:r w:rsidR="00600BF2">
          <w:rPr>
            <w:rFonts w:ascii="Arial" w:eastAsia="Times New Roman" w:hAnsi="Arial" w:cs="Arial"/>
            <w:color w:val="000000"/>
            <w:lang w:val="en-CA"/>
          </w:rPr>
          <w:t>”</w:t>
        </w:r>
      </w:ins>
      <w:r w:rsidRPr="005B2B32">
        <w:rPr>
          <w:rFonts w:ascii="Arial" w:eastAsia="Times New Roman" w:hAnsi="Arial" w:cs="Arial"/>
          <w:color w:val="000000"/>
          <w:lang w:val="en-CA"/>
        </w:rPr>
        <w:t xml:space="preserve"> won’t do that. For both </w:t>
      </w:r>
      <w:del w:id="95" w:author="Frank Liu" w:date="2018-11-17T10:09:00Z">
        <w:r w:rsidRPr="005B2B32" w:rsidDel="00600BF2">
          <w:rPr>
            <w:rFonts w:ascii="Arial" w:eastAsia="Times New Roman" w:hAnsi="Arial" w:cs="Arial"/>
            <w:color w:val="000000"/>
            <w:lang w:val="en-CA"/>
          </w:rPr>
          <w:delText xml:space="preserve">these </w:delText>
        </w:r>
      </w:del>
      <w:r w:rsidRPr="005B2B32">
        <w:rPr>
          <w:rFonts w:ascii="Arial" w:eastAsia="Times New Roman" w:hAnsi="Arial" w:cs="Arial"/>
          <w:color w:val="000000"/>
          <w:lang w:val="en-CA"/>
        </w:rPr>
        <w:t xml:space="preserve">commands, </w:t>
      </w:r>
      <w:r w:rsidR="0097103A" w:rsidRPr="0097103A">
        <w:rPr>
          <w:rFonts w:ascii="Arial" w:eastAsia="Times New Roman" w:hAnsi="Arial" w:cs="Arial"/>
          <w:b/>
          <w:color w:val="000000"/>
          <w:lang w:val="en-CA"/>
          <w:rPrChange w:id="96" w:author="Frank Liu" w:date="2018-11-17T11:35:00Z">
            <w:rPr>
              <w:rFonts w:ascii="Arial" w:eastAsia="Times New Roman" w:hAnsi="Arial" w:cs="Arial"/>
              <w:color w:val="000000"/>
              <w:lang w:val="en-CA"/>
            </w:rPr>
          </w:rPrChange>
        </w:rPr>
        <w:t>apt</w:t>
      </w:r>
      <w:r w:rsidRPr="005B2B32">
        <w:rPr>
          <w:rFonts w:ascii="Arial" w:eastAsia="Times New Roman" w:hAnsi="Arial" w:cs="Arial"/>
          <w:color w:val="000000"/>
          <w:lang w:val="en-CA"/>
        </w:rPr>
        <w:t xml:space="preserve"> will only upgrade the packages you installed with apt. If you have installed programs through .tar files, you will have to upgrade them yourself.</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remove a package from your system, use:</w:t>
      </w:r>
    </w:p>
    <w:p w:rsidR="00600BF2" w:rsidRDefault="005B2B32" w:rsidP="00DB33FC">
      <w:pPr>
        <w:spacing w:after="0" w:line="240" w:lineRule="auto"/>
        <w:ind w:left="720" w:firstLine="720"/>
        <w:rPr>
          <w:ins w:id="97" w:author="Frank Liu" w:date="2018-11-17T10:10:00Z"/>
          <w:rFonts w:ascii="Arial" w:eastAsia="Times New Roman" w:hAnsi="Arial" w:cs="Arial"/>
          <w:color w:val="000000"/>
          <w:lang w:val="en-CA"/>
        </w:rPr>
      </w:pPr>
      <w:del w:id="98" w:author="Frank Liu" w:date="2018-11-17T10:09:00Z">
        <w:r w:rsidRPr="005B2B32" w:rsidDel="00600BF2">
          <w:rPr>
            <w:rFonts w:ascii="Arial" w:eastAsia="Times New Roman" w:hAnsi="Arial" w:cs="Arial"/>
            <w:color w:val="000000"/>
            <w:lang w:val="en-CA"/>
          </w:rPr>
          <w:delText>S</w:delText>
        </w:r>
      </w:del>
      <w:proofErr w:type="spellStart"/>
      <w:proofErr w:type="gramStart"/>
      <w:ins w:id="99" w:author="Frank Liu" w:date="2018-11-17T10:10:00Z">
        <w:r w:rsidR="00600BF2">
          <w:rPr>
            <w:rFonts w:ascii="Arial" w:eastAsia="Times New Roman" w:hAnsi="Arial" w:cs="Arial"/>
            <w:color w:val="000000"/>
            <w:lang w:val="en-CA"/>
          </w:rPr>
          <w:t>s</w:t>
        </w:r>
      </w:ins>
      <w:r w:rsidRPr="005B2B32">
        <w:rPr>
          <w:rFonts w:ascii="Arial" w:eastAsia="Times New Roman" w:hAnsi="Arial" w:cs="Arial"/>
          <w:color w:val="000000"/>
          <w:lang w:val="en-CA"/>
        </w:rPr>
        <w:t>udo</w:t>
      </w:r>
      <w:proofErr w:type="spellEnd"/>
      <w:proofErr w:type="gramEnd"/>
      <w:r w:rsidRPr="005B2B32">
        <w:rPr>
          <w:rFonts w:ascii="Arial" w:eastAsia="Times New Roman" w:hAnsi="Arial" w:cs="Arial"/>
          <w:color w:val="000000"/>
          <w:lang w:val="en-CA"/>
        </w:rPr>
        <w:t xml:space="preserve"> apt remove &lt;package&gt;</w:t>
      </w:r>
      <w:r w:rsidRPr="005B2B32">
        <w:rPr>
          <w:rFonts w:ascii="Arial" w:eastAsia="Times New Roman" w:hAnsi="Arial" w:cs="Arial"/>
          <w:color w:val="000000"/>
          <w:lang w:val="en-CA"/>
        </w:rPr>
        <w:tab/>
      </w:r>
      <w:r w:rsidRPr="005B2B32">
        <w:rPr>
          <w:rFonts w:ascii="Arial" w:eastAsia="Times New Roman" w:hAnsi="Arial" w:cs="Arial"/>
          <w:color w:val="000000"/>
          <w:lang w:val="en-CA"/>
        </w:rPr>
        <w:tab/>
      </w:r>
    </w:p>
    <w:p w:rsidR="005B2B32" w:rsidRPr="005B2B32" w:rsidRDefault="005B2B32" w:rsidP="00DB33FC">
      <w:pPr>
        <w:spacing w:after="0" w:line="240" w:lineRule="auto"/>
        <w:ind w:left="720" w:firstLine="720"/>
        <w:rPr>
          <w:rFonts w:ascii="Times New Roman" w:eastAsia="Times New Roman" w:hAnsi="Times New Roman" w:cs="Times New Roman"/>
          <w:sz w:val="24"/>
          <w:szCs w:val="24"/>
          <w:lang w:val="en-CA"/>
        </w:rPr>
      </w:pPr>
      <w:proofErr w:type="spellStart"/>
      <w:proofErr w:type="gramStart"/>
      <w:r w:rsidRPr="005B2B32">
        <w:rPr>
          <w:rFonts w:ascii="Arial" w:eastAsia="Times New Roman" w:hAnsi="Arial" w:cs="Arial"/>
          <w:color w:val="000000"/>
          <w:lang w:val="en-CA"/>
        </w:rPr>
        <w:t>sudo</w:t>
      </w:r>
      <w:proofErr w:type="spellEnd"/>
      <w:proofErr w:type="gramEnd"/>
      <w:r w:rsidRPr="005B2B32">
        <w:rPr>
          <w:rFonts w:ascii="Arial" w:eastAsia="Times New Roman" w:hAnsi="Arial" w:cs="Arial"/>
          <w:color w:val="000000"/>
          <w:lang w:val="en-CA"/>
        </w:rPr>
        <w:t xml:space="preserve"> apt purge &lt;package&gt;</w:t>
      </w:r>
    </w:p>
    <w:p w:rsidR="005B2B32" w:rsidRPr="005B2B32" w:rsidRDefault="005B2B32" w:rsidP="00DB33FC">
      <w:pPr>
        <w:spacing w:after="0" w:line="240" w:lineRule="auto"/>
        <w:ind w:left="720"/>
        <w:rPr>
          <w:rFonts w:ascii="Times New Roman" w:eastAsia="Times New Roman" w:hAnsi="Times New Roman" w:cs="Times New Roman"/>
          <w:sz w:val="24"/>
          <w:szCs w:val="24"/>
          <w:lang w:val="en-CA"/>
        </w:rPr>
      </w:pPr>
      <w:del w:id="100" w:author="Frank Liu" w:date="2018-11-17T10:10:00Z">
        <w:r w:rsidRPr="005B2B32" w:rsidDel="00600BF2">
          <w:rPr>
            <w:rFonts w:ascii="Arial" w:eastAsia="Times New Roman" w:hAnsi="Arial" w:cs="Arial"/>
            <w:color w:val="000000"/>
            <w:lang w:val="en-CA"/>
          </w:rPr>
          <w:delText>A</w:delText>
        </w:r>
      </w:del>
      <w:ins w:id="101" w:author="Frank Liu" w:date="2018-11-17T10:10:00Z">
        <w:r w:rsidR="00600BF2">
          <w:rPr>
            <w:rFonts w:ascii="Arial" w:eastAsia="Times New Roman" w:hAnsi="Arial" w:cs="Arial"/>
            <w:color w:val="000000"/>
            <w:lang w:val="en-CA"/>
          </w:rPr>
          <w:t>”a</w:t>
        </w:r>
      </w:ins>
      <w:r w:rsidRPr="005B2B32">
        <w:rPr>
          <w:rFonts w:ascii="Arial" w:eastAsia="Times New Roman" w:hAnsi="Arial" w:cs="Arial"/>
          <w:color w:val="000000"/>
          <w:lang w:val="en-CA"/>
        </w:rPr>
        <w:t>pt remove</w:t>
      </w:r>
      <w:ins w:id="102" w:author="Frank Liu" w:date="2018-11-17T10:10:00Z">
        <w:r w:rsidR="00600BF2">
          <w:rPr>
            <w:rFonts w:ascii="Arial" w:eastAsia="Times New Roman" w:hAnsi="Arial" w:cs="Arial"/>
            <w:color w:val="000000"/>
            <w:lang w:val="en-CA"/>
          </w:rPr>
          <w:t>”</w:t>
        </w:r>
      </w:ins>
      <w:r w:rsidRPr="005B2B32">
        <w:rPr>
          <w:rFonts w:ascii="Arial" w:eastAsia="Times New Roman" w:hAnsi="Arial" w:cs="Arial"/>
          <w:color w:val="000000"/>
          <w:lang w:val="en-CA"/>
        </w:rPr>
        <w:t xml:space="preserve"> will remove the package without deleting the configuration files. </w:t>
      </w:r>
      <w:ins w:id="103" w:author="Frank Liu" w:date="2018-11-17T10:12:00Z">
        <w:r w:rsidR="00600BF2">
          <w:rPr>
            <w:rFonts w:ascii="Arial" w:eastAsia="Times New Roman" w:hAnsi="Arial" w:cs="Arial"/>
            <w:color w:val="000000"/>
            <w:lang w:val="en-CA"/>
          </w:rPr>
          <w:t xml:space="preserve">With </w:t>
        </w:r>
      </w:ins>
      <w:del w:id="104" w:author="Frank Liu" w:date="2018-11-17T10:12:00Z">
        <w:r w:rsidRPr="005B2B32" w:rsidDel="00600BF2">
          <w:rPr>
            <w:rFonts w:ascii="Arial" w:eastAsia="Times New Roman" w:hAnsi="Arial" w:cs="Arial"/>
            <w:color w:val="000000"/>
            <w:lang w:val="en-CA"/>
          </w:rPr>
          <w:delText xml:space="preserve">This </w:delText>
        </w:r>
      </w:del>
      <w:ins w:id="105" w:author="Frank Liu" w:date="2018-11-17T10:12:00Z">
        <w:r w:rsidR="00600BF2">
          <w:rPr>
            <w:rFonts w:ascii="Arial" w:eastAsia="Times New Roman" w:hAnsi="Arial" w:cs="Arial"/>
            <w:color w:val="000000"/>
            <w:lang w:val="en-CA"/>
          </w:rPr>
          <w:t>t</w:t>
        </w:r>
        <w:r w:rsidR="00600BF2" w:rsidRPr="005B2B32">
          <w:rPr>
            <w:rFonts w:ascii="Arial" w:eastAsia="Times New Roman" w:hAnsi="Arial" w:cs="Arial"/>
            <w:color w:val="000000"/>
            <w:lang w:val="en-CA"/>
          </w:rPr>
          <w:t xml:space="preserve">his </w:t>
        </w:r>
      </w:ins>
      <w:r w:rsidRPr="005B2B32">
        <w:rPr>
          <w:rFonts w:ascii="Arial" w:eastAsia="Times New Roman" w:hAnsi="Arial" w:cs="Arial"/>
          <w:color w:val="000000"/>
          <w:lang w:val="en-CA"/>
        </w:rPr>
        <w:t xml:space="preserve">way, if you reinstall the package, your settings will remain intact. </w:t>
      </w:r>
      <w:del w:id="106" w:author="Frank Liu" w:date="2018-11-17T10:11:00Z">
        <w:r w:rsidRPr="005B2B32" w:rsidDel="00600BF2">
          <w:rPr>
            <w:rFonts w:ascii="Arial" w:eastAsia="Times New Roman" w:hAnsi="Arial" w:cs="Arial"/>
            <w:color w:val="000000"/>
            <w:lang w:val="en-CA"/>
          </w:rPr>
          <w:delText>A</w:delText>
        </w:r>
      </w:del>
      <w:ins w:id="107" w:author="Frank Liu" w:date="2018-11-17T10:11:00Z">
        <w:r w:rsidR="00600BF2">
          <w:rPr>
            <w:rFonts w:ascii="Arial" w:eastAsia="Times New Roman" w:hAnsi="Arial" w:cs="Arial"/>
            <w:color w:val="000000"/>
            <w:lang w:val="en-CA"/>
          </w:rPr>
          <w:t>”a</w:t>
        </w:r>
      </w:ins>
      <w:r w:rsidRPr="005B2B32">
        <w:rPr>
          <w:rFonts w:ascii="Arial" w:eastAsia="Times New Roman" w:hAnsi="Arial" w:cs="Arial"/>
          <w:color w:val="000000"/>
          <w:lang w:val="en-CA"/>
        </w:rPr>
        <w:t>pt purge</w:t>
      </w:r>
      <w:ins w:id="108" w:author="Frank Liu" w:date="2018-11-17T10:11:00Z">
        <w:r w:rsidR="00600BF2">
          <w:rPr>
            <w:rFonts w:ascii="Arial" w:eastAsia="Times New Roman" w:hAnsi="Arial" w:cs="Arial"/>
            <w:color w:val="000000"/>
            <w:lang w:val="en-CA"/>
          </w:rPr>
          <w:t>”</w:t>
        </w:r>
      </w:ins>
      <w:r w:rsidRPr="005B2B32">
        <w:rPr>
          <w:rFonts w:ascii="Arial" w:eastAsia="Times New Roman" w:hAnsi="Arial" w:cs="Arial"/>
          <w:color w:val="000000"/>
          <w:lang w:val="en-CA"/>
        </w:rPr>
        <w:t xml:space="preserve"> will remove the package as well as the configuration files.</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remove unnecessary packages, use:</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ab/>
      </w:r>
      <w:del w:id="109" w:author="Frank Liu" w:date="2018-11-17T10:12:00Z">
        <w:r w:rsidRPr="005B2B32" w:rsidDel="00600BF2">
          <w:rPr>
            <w:rFonts w:ascii="Arial" w:eastAsia="Times New Roman" w:hAnsi="Arial" w:cs="Arial"/>
            <w:color w:val="000000"/>
            <w:lang w:val="en-CA"/>
          </w:rPr>
          <w:delText xml:space="preserve">Sudo </w:delText>
        </w:r>
      </w:del>
      <w:proofErr w:type="spellStart"/>
      <w:proofErr w:type="gramStart"/>
      <w:ins w:id="110" w:author="Frank Liu" w:date="2018-11-17T10:12:00Z">
        <w:r w:rsidR="00600BF2">
          <w:rPr>
            <w:rFonts w:ascii="Arial" w:eastAsia="Times New Roman" w:hAnsi="Arial" w:cs="Arial"/>
            <w:color w:val="000000"/>
            <w:lang w:val="en-CA"/>
          </w:rPr>
          <w:t>s</w:t>
        </w:r>
        <w:r w:rsidR="00600BF2" w:rsidRPr="005B2B32">
          <w:rPr>
            <w:rFonts w:ascii="Arial" w:eastAsia="Times New Roman" w:hAnsi="Arial" w:cs="Arial"/>
            <w:color w:val="000000"/>
            <w:lang w:val="en-CA"/>
          </w:rPr>
          <w:t>udo</w:t>
        </w:r>
        <w:proofErr w:type="spellEnd"/>
        <w:proofErr w:type="gramEnd"/>
        <w:r w:rsidR="00600BF2" w:rsidRPr="005B2B32">
          <w:rPr>
            <w:rFonts w:ascii="Arial" w:eastAsia="Times New Roman" w:hAnsi="Arial" w:cs="Arial"/>
            <w:color w:val="000000"/>
            <w:lang w:val="en-CA"/>
          </w:rPr>
          <w:t xml:space="preserve"> </w:t>
        </w:r>
      </w:ins>
      <w:r w:rsidRPr="005B2B32">
        <w:rPr>
          <w:rFonts w:ascii="Arial" w:eastAsia="Times New Roman" w:hAnsi="Arial" w:cs="Arial"/>
          <w:color w:val="000000"/>
          <w:lang w:val="en-CA"/>
        </w:rPr>
        <w:t xml:space="preserve">apt </w:t>
      </w:r>
      <w:proofErr w:type="spellStart"/>
      <w:r w:rsidRPr="005B2B32">
        <w:rPr>
          <w:rFonts w:ascii="Arial" w:eastAsia="Times New Roman" w:hAnsi="Arial" w:cs="Arial"/>
          <w:color w:val="000000"/>
          <w:lang w:val="en-CA"/>
        </w:rPr>
        <w:t>autoremove</w:t>
      </w:r>
      <w:proofErr w:type="spellEnd"/>
    </w:p>
    <w:p w:rsidR="005B2B32" w:rsidRPr="005B2B32" w:rsidRDefault="005B2B32" w:rsidP="00DB33FC">
      <w:pPr>
        <w:spacing w:after="0" w:line="240" w:lineRule="auto"/>
        <w:ind w:left="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Some packages are auto installed to satisfy the dependencies of another package. You will need to use this command to delete them, as these packages will not be auto</w:t>
      </w:r>
      <w:ins w:id="111" w:author="Frank Liu" w:date="2018-11-17T10:12:00Z">
        <w:r w:rsidR="00600BF2">
          <w:rPr>
            <w:rFonts w:ascii="Arial" w:eastAsia="Times New Roman" w:hAnsi="Arial" w:cs="Arial"/>
            <w:color w:val="000000"/>
            <w:lang w:val="en-CA"/>
          </w:rPr>
          <w:t>matically</w:t>
        </w:r>
      </w:ins>
      <w:r w:rsidRPr="005B2B32">
        <w:rPr>
          <w:rFonts w:ascii="Arial" w:eastAsia="Times New Roman" w:hAnsi="Arial" w:cs="Arial"/>
          <w:color w:val="000000"/>
          <w:lang w:val="en-CA"/>
        </w:rPr>
        <w:t xml:space="preserve"> uninstalled even if the package </w:t>
      </w:r>
      <w:del w:id="112" w:author="Frank Liu" w:date="2018-11-17T10:14:00Z">
        <w:r w:rsidRPr="005B2B32" w:rsidDel="00600BF2">
          <w:rPr>
            <w:rFonts w:ascii="Arial" w:eastAsia="Times New Roman" w:hAnsi="Arial" w:cs="Arial"/>
            <w:color w:val="000000"/>
            <w:lang w:val="en-CA"/>
          </w:rPr>
          <w:delText>needing it is</w:delText>
        </w:r>
      </w:del>
      <w:ins w:id="113" w:author="Frank Liu" w:date="2018-11-17T10:14:00Z">
        <w:r w:rsidR="00600BF2">
          <w:rPr>
            <w:rFonts w:ascii="Arial" w:eastAsia="Times New Roman" w:hAnsi="Arial" w:cs="Arial"/>
            <w:color w:val="000000"/>
            <w:lang w:val="en-CA"/>
          </w:rPr>
          <w:t>requires</w:t>
        </w:r>
      </w:ins>
      <w:r w:rsidRPr="005B2B32">
        <w:rPr>
          <w:rFonts w:ascii="Arial" w:eastAsia="Times New Roman" w:hAnsi="Arial" w:cs="Arial"/>
          <w:color w:val="000000"/>
          <w:lang w:val="en-CA"/>
        </w:rPr>
        <w:t xml:space="preserve"> </w:t>
      </w:r>
      <w:proofErr w:type="spellStart"/>
      <w:r w:rsidRPr="005B2B32">
        <w:rPr>
          <w:rFonts w:ascii="Arial" w:eastAsia="Times New Roman" w:hAnsi="Arial" w:cs="Arial"/>
          <w:color w:val="000000"/>
          <w:lang w:val="en-CA"/>
        </w:rPr>
        <w:t>uninstall</w:t>
      </w:r>
      <w:ins w:id="114" w:author="Frank Liu" w:date="2018-11-17T10:14:00Z">
        <w:r w:rsidR="00600BF2">
          <w:rPr>
            <w:rFonts w:ascii="Arial" w:eastAsia="Times New Roman" w:hAnsi="Arial" w:cs="Arial"/>
            <w:color w:val="000000"/>
            <w:lang w:val="en-CA"/>
          </w:rPr>
          <w:t>ation</w:t>
        </w:r>
      </w:ins>
      <w:proofErr w:type="spellEnd"/>
      <w:del w:id="115" w:author="Frank Liu" w:date="2018-11-17T10:14:00Z">
        <w:r w:rsidRPr="005B2B32" w:rsidDel="00600BF2">
          <w:rPr>
            <w:rFonts w:ascii="Arial" w:eastAsia="Times New Roman" w:hAnsi="Arial" w:cs="Arial"/>
            <w:color w:val="000000"/>
            <w:lang w:val="en-CA"/>
          </w:rPr>
          <w:delText>ed</w:delText>
        </w:r>
      </w:del>
      <w:r w:rsidRPr="005B2B32">
        <w:rPr>
          <w:rFonts w:ascii="Arial" w:eastAsia="Times New Roman" w:hAnsi="Arial" w:cs="Arial"/>
          <w:color w:val="000000"/>
          <w:lang w:val="en-CA"/>
        </w:rPr>
        <w:t>.</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search for packages, use:</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ab/>
      </w:r>
      <w:proofErr w:type="gramStart"/>
      <w:r w:rsidRPr="005B2B32">
        <w:rPr>
          <w:rFonts w:ascii="Arial" w:eastAsia="Times New Roman" w:hAnsi="Arial" w:cs="Arial"/>
          <w:color w:val="000000"/>
          <w:lang w:val="en-CA"/>
        </w:rPr>
        <w:t>apt</w:t>
      </w:r>
      <w:proofErr w:type="gramEnd"/>
      <w:r w:rsidRPr="005B2B32">
        <w:rPr>
          <w:rFonts w:ascii="Arial" w:eastAsia="Times New Roman" w:hAnsi="Arial" w:cs="Arial"/>
          <w:color w:val="000000"/>
          <w:lang w:val="en-CA"/>
        </w:rPr>
        <w:t xml:space="preserve"> search &lt;</w:t>
      </w:r>
      <w:proofErr w:type="spellStart"/>
      <w:r w:rsidRPr="005B2B32">
        <w:rPr>
          <w:rFonts w:ascii="Arial" w:eastAsia="Times New Roman" w:hAnsi="Arial" w:cs="Arial"/>
          <w:color w:val="000000"/>
          <w:lang w:val="en-CA"/>
        </w:rPr>
        <w:t>search_term</w:t>
      </w:r>
      <w:proofErr w:type="spellEnd"/>
      <w:r w:rsidRPr="005B2B32">
        <w:rPr>
          <w:rFonts w:ascii="Arial" w:eastAsia="Times New Roman" w:hAnsi="Arial" w:cs="Arial"/>
          <w:color w:val="000000"/>
          <w:lang w:val="en-CA"/>
        </w:rPr>
        <w:t>&gt;</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This will list all packages that match with your search term.</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For a list of installed packages, use:</w:t>
      </w:r>
    </w:p>
    <w:p w:rsidR="005B2B32" w:rsidRPr="005B2B32" w:rsidRDefault="005B2B32" w:rsidP="00DB33FC">
      <w:pPr>
        <w:spacing w:after="0" w:line="240" w:lineRule="auto"/>
        <w:ind w:left="720" w:firstLine="720"/>
        <w:rPr>
          <w:rFonts w:ascii="Times New Roman" w:eastAsia="Times New Roman" w:hAnsi="Times New Roman" w:cs="Times New Roman"/>
          <w:sz w:val="24"/>
          <w:szCs w:val="24"/>
          <w:lang w:val="en-CA"/>
        </w:rPr>
      </w:pPr>
      <w:del w:id="116" w:author="Frank Liu" w:date="2018-11-17T10:15:00Z">
        <w:r w:rsidRPr="005B2B32" w:rsidDel="00600BF2">
          <w:rPr>
            <w:rFonts w:ascii="Arial" w:eastAsia="Times New Roman" w:hAnsi="Arial" w:cs="Arial"/>
            <w:color w:val="000000"/>
            <w:lang w:val="en-CA"/>
          </w:rPr>
          <w:delText xml:space="preserve">Apt </w:delText>
        </w:r>
      </w:del>
      <w:proofErr w:type="gramStart"/>
      <w:ins w:id="117" w:author="Frank Liu" w:date="2018-11-17T10:15:00Z">
        <w:r w:rsidR="00600BF2">
          <w:rPr>
            <w:rFonts w:ascii="Arial" w:eastAsia="Times New Roman" w:hAnsi="Arial" w:cs="Arial"/>
            <w:color w:val="000000"/>
            <w:lang w:val="en-CA"/>
          </w:rPr>
          <w:t>a</w:t>
        </w:r>
        <w:r w:rsidR="00600BF2" w:rsidRPr="005B2B32">
          <w:rPr>
            <w:rFonts w:ascii="Arial" w:eastAsia="Times New Roman" w:hAnsi="Arial" w:cs="Arial"/>
            <w:color w:val="000000"/>
            <w:lang w:val="en-CA"/>
          </w:rPr>
          <w:t>pt</w:t>
        </w:r>
        <w:proofErr w:type="gramEnd"/>
        <w:r w:rsidR="00600BF2" w:rsidRPr="005B2B32">
          <w:rPr>
            <w:rFonts w:ascii="Arial" w:eastAsia="Times New Roman" w:hAnsi="Arial" w:cs="Arial"/>
            <w:color w:val="000000"/>
            <w:lang w:val="en-CA"/>
          </w:rPr>
          <w:t xml:space="preserve"> </w:t>
        </w:r>
      </w:ins>
      <w:r w:rsidRPr="005B2B32">
        <w:rPr>
          <w:rFonts w:ascii="Arial" w:eastAsia="Times New Roman" w:hAnsi="Arial" w:cs="Arial"/>
          <w:color w:val="000000"/>
          <w:lang w:val="en-CA"/>
        </w:rPr>
        <w:t>list --installed</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see the details of a package, use:</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ab/>
      </w:r>
      <w:del w:id="118" w:author="Frank Liu" w:date="2018-11-17T10:15:00Z">
        <w:r w:rsidRPr="005B2B32" w:rsidDel="00600BF2">
          <w:rPr>
            <w:rFonts w:ascii="Arial" w:eastAsia="Times New Roman" w:hAnsi="Arial" w:cs="Arial"/>
            <w:color w:val="000000"/>
            <w:lang w:val="en-CA"/>
          </w:rPr>
          <w:delText xml:space="preserve">Apt </w:delText>
        </w:r>
      </w:del>
      <w:proofErr w:type="gramStart"/>
      <w:ins w:id="119" w:author="Frank Liu" w:date="2018-11-17T10:15:00Z">
        <w:r w:rsidR="00600BF2">
          <w:rPr>
            <w:rFonts w:ascii="Arial" w:eastAsia="Times New Roman" w:hAnsi="Arial" w:cs="Arial"/>
            <w:color w:val="000000"/>
            <w:lang w:val="en-CA"/>
          </w:rPr>
          <w:t>a</w:t>
        </w:r>
        <w:r w:rsidR="00600BF2" w:rsidRPr="005B2B32">
          <w:rPr>
            <w:rFonts w:ascii="Arial" w:eastAsia="Times New Roman" w:hAnsi="Arial" w:cs="Arial"/>
            <w:color w:val="000000"/>
            <w:lang w:val="en-CA"/>
          </w:rPr>
          <w:t>pt</w:t>
        </w:r>
        <w:proofErr w:type="gramEnd"/>
        <w:r w:rsidR="00600BF2" w:rsidRPr="005B2B32">
          <w:rPr>
            <w:rFonts w:ascii="Arial" w:eastAsia="Times New Roman" w:hAnsi="Arial" w:cs="Arial"/>
            <w:color w:val="000000"/>
            <w:lang w:val="en-CA"/>
          </w:rPr>
          <w:t xml:space="preserve"> </w:t>
        </w:r>
      </w:ins>
      <w:r w:rsidRPr="005B2B32">
        <w:rPr>
          <w:rFonts w:ascii="Arial" w:eastAsia="Times New Roman" w:hAnsi="Arial" w:cs="Arial"/>
          <w:color w:val="000000"/>
          <w:lang w:val="en-CA"/>
        </w:rPr>
        <w:t>show &lt;package&gt;</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To learn more about apt, use:</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ab/>
      </w:r>
      <w:del w:id="120" w:author="Frank Liu" w:date="2018-11-17T10:15:00Z">
        <w:r w:rsidRPr="005B2B32" w:rsidDel="00600BF2">
          <w:rPr>
            <w:rFonts w:ascii="Arial" w:eastAsia="Times New Roman" w:hAnsi="Arial" w:cs="Arial"/>
            <w:color w:val="000000"/>
            <w:lang w:val="en-CA"/>
          </w:rPr>
          <w:delText xml:space="preserve">Apt </w:delText>
        </w:r>
      </w:del>
      <w:proofErr w:type="gramStart"/>
      <w:ins w:id="121" w:author="Frank Liu" w:date="2018-11-17T10:15:00Z">
        <w:r w:rsidR="00600BF2">
          <w:rPr>
            <w:rFonts w:ascii="Arial" w:eastAsia="Times New Roman" w:hAnsi="Arial" w:cs="Arial"/>
            <w:color w:val="000000"/>
            <w:lang w:val="en-CA"/>
          </w:rPr>
          <w:t>a</w:t>
        </w:r>
        <w:r w:rsidR="00600BF2" w:rsidRPr="005B2B32">
          <w:rPr>
            <w:rFonts w:ascii="Arial" w:eastAsia="Times New Roman" w:hAnsi="Arial" w:cs="Arial"/>
            <w:color w:val="000000"/>
            <w:lang w:val="en-CA"/>
          </w:rPr>
          <w:t>pt</w:t>
        </w:r>
        <w:proofErr w:type="gramEnd"/>
        <w:r w:rsidR="00600BF2" w:rsidRPr="005B2B32">
          <w:rPr>
            <w:rFonts w:ascii="Arial" w:eastAsia="Times New Roman" w:hAnsi="Arial" w:cs="Arial"/>
            <w:color w:val="000000"/>
            <w:lang w:val="en-CA"/>
          </w:rPr>
          <w:t xml:space="preserve"> </w:t>
        </w:r>
      </w:ins>
      <w:r w:rsidRPr="005B2B32">
        <w:rPr>
          <w:rFonts w:ascii="Arial" w:eastAsia="Times New Roman" w:hAnsi="Arial" w:cs="Arial"/>
          <w:color w:val="000000"/>
          <w:lang w:val="en-CA"/>
        </w:rPr>
        <w:t>–help or man apt</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 xml:space="preserve">You may have </w:t>
      </w:r>
      <w:del w:id="122" w:author="Frank Liu" w:date="2018-11-17T11:37:00Z">
        <w:r w:rsidRPr="005B2B32" w:rsidDel="0089732A">
          <w:rPr>
            <w:rFonts w:ascii="Arial" w:eastAsia="Times New Roman" w:hAnsi="Arial" w:cs="Arial"/>
            <w:color w:val="000000"/>
            <w:lang w:val="en-CA"/>
          </w:rPr>
          <w:delText xml:space="preserve">also </w:delText>
        </w:r>
      </w:del>
      <w:r w:rsidRPr="005B2B32">
        <w:rPr>
          <w:rFonts w:ascii="Arial" w:eastAsia="Times New Roman" w:hAnsi="Arial" w:cs="Arial"/>
          <w:color w:val="000000"/>
          <w:lang w:val="en-CA"/>
        </w:rPr>
        <w:t xml:space="preserve">seen other package managers </w:t>
      </w:r>
      <w:del w:id="123" w:author="Frank Liu" w:date="2018-11-17T10:16:00Z">
        <w:r w:rsidRPr="005B2B32" w:rsidDel="00F50738">
          <w:rPr>
            <w:rFonts w:ascii="Arial" w:eastAsia="Times New Roman" w:hAnsi="Arial" w:cs="Arial"/>
            <w:color w:val="000000"/>
            <w:lang w:val="en-CA"/>
          </w:rPr>
          <w:delText xml:space="preserve">used </w:delText>
        </w:r>
      </w:del>
      <w:r w:rsidRPr="005B2B32">
        <w:rPr>
          <w:rFonts w:ascii="Arial" w:eastAsia="Times New Roman" w:hAnsi="Arial" w:cs="Arial"/>
          <w:color w:val="000000"/>
          <w:lang w:val="en-CA"/>
        </w:rPr>
        <w:t xml:space="preserve">such as apt-get, pip and </w:t>
      </w:r>
      <w:proofErr w:type="spellStart"/>
      <w:r w:rsidRPr="005B2B32">
        <w:rPr>
          <w:rFonts w:ascii="Arial" w:eastAsia="Times New Roman" w:hAnsi="Arial" w:cs="Arial"/>
          <w:color w:val="000000"/>
          <w:lang w:val="en-CA"/>
        </w:rPr>
        <w:t>dpkg</w:t>
      </w:r>
      <w:proofErr w:type="spellEnd"/>
      <w:r w:rsidRPr="005B2B32">
        <w:rPr>
          <w:rFonts w:ascii="Arial" w:eastAsia="Times New Roman" w:hAnsi="Arial" w:cs="Arial"/>
          <w:color w:val="000000"/>
          <w:lang w:val="en-CA"/>
        </w:rPr>
        <w:t xml:space="preserve">. There are many package managers used in the world, where each of them has its advantages. For example, pip is a package manager for python and </w:t>
      </w:r>
      <w:proofErr w:type="spellStart"/>
      <w:r w:rsidRPr="005B2B32">
        <w:rPr>
          <w:rFonts w:ascii="Arial" w:eastAsia="Times New Roman" w:hAnsi="Arial" w:cs="Arial"/>
          <w:color w:val="000000"/>
          <w:lang w:val="en-CA"/>
        </w:rPr>
        <w:t>dpkg</w:t>
      </w:r>
      <w:proofErr w:type="spellEnd"/>
      <w:r w:rsidRPr="005B2B32">
        <w:rPr>
          <w:rFonts w:ascii="Arial" w:eastAsia="Times New Roman" w:hAnsi="Arial" w:cs="Arial"/>
          <w:color w:val="000000"/>
          <w:lang w:val="en-CA"/>
        </w:rPr>
        <w:t xml:space="preserve"> is a lower level package manager. Although this article does not directly teach you how these work, package managers generally work the same. </w:t>
      </w:r>
      <w:proofErr w:type="gramStart"/>
      <w:r w:rsidRPr="005B2B32">
        <w:rPr>
          <w:rFonts w:ascii="Arial" w:eastAsia="Times New Roman" w:hAnsi="Arial" w:cs="Arial"/>
          <w:color w:val="000000"/>
          <w:lang w:val="en-CA"/>
        </w:rPr>
        <w:t xml:space="preserve">Being able to apt means </w:t>
      </w:r>
      <w:ins w:id="124" w:author="Frank Liu" w:date="2018-11-17T11:39:00Z">
        <w:r w:rsidR="0089732A">
          <w:rPr>
            <w:rFonts w:ascii="Arial" w:eastAsia="Times New Roman" w:hAnsi="Arial" w:cs="Arial"/>
            <w:color w:val="000000"/>
            <w:lang w:val="en-CA"/>
          </w:rPr>
          <w:t xml:space="preserve">that </w:t>
        </w:r>
      </w:ins>
      <w:r w:rsidRPr="005B2B32">
        <w:rPr>
          <w:rFonts w:ascii="Arial" w:eastAsia="Times New Roman" w:hAnsi="Arial" w:cs="Arial"/>
          <w:color w:val="000000"/>
          <w:lang w:val="en-CA"/>
        </w:rPr>
        <w:t>you can easily learn how to use other package managers</w:t>
      </w:r>
      <w:ins w:id="125" w:author="HP" w:date="2018-11-17T22:07:00Z">
        <w:r w:rsidR="009D7F09">
          <w:rPr>
            <w:rFonts w:ascii="Arial" w:eastAsia="Times New Roman" w:hAnsi="Arial" w:cs="Arial"/>
            <w:color w:val="000000"/>
            <w:lang w:val="en-CA"/>
          </w:rPr>
          <w:t>.</w:t>
        </w:r>
      </w:ins>
      <w:proofErr w:type="gramEnd"/>
      <w:r w:rsidRPr="005B2B32">
        <w:rPr>
          <w:rFonts w:ascii="Arial" w:eastAsia="Times New Roman" w:hAnsi="Arial" w:cs="Arial"/>
          <w:color w:val="000000"/>
          <w:lang w:val="en-CA"/>
        </w:rPr>
        <w:t xml:space="preserve"> </w:t>
      </w:r>
      <w:del w:id="126" w:author="HP" w:date="2018-11-17T22:08:00Z">
        <w:r w:rsidRPr="005B2B32" w:rsidDel="009D7F09">
          <w:rPr>
            <w:rFonts w:ascii="Arial" w:eastAsia="Times New Roman" w:hAnsi="Arial" w:cs="Arial"/>
            <w:color w:val="000000"/>
            <w:lang w:val="en-CA"/>
          </w:rPr>
          <w:delText>you will meet in your Linux journey</w:delText>
        </w:r>
      </w:del>
      <w:ins w:id="127" w:author="HP" w:date="2018-11-17T22:08:00Z">
        <w:r w:rsidR="009D7F09">
          <w:rPr>
            <w:rFonts w:ascii="Arial" w:eastAsia="Times New Roman" w:hAnsi="Arial" w:cs="Arial"/>
            <w:color w:val="000000"/>
            <w:lang w:val="en-CA"/>
          </w:rPr>
          <w:t>Best of luck in your Linux journey</w:t>
        </w:r>
      </w:ins>
      <w:r w:rsidRPr="005B2B32">
        <w:rPr>
          <w:rFonts w:ascii="Arial" w:eastAsia="Times New Roman" w:hAnsi="Arial" w:cs="Arial"/>
          <w:color w:val="000000"/>
          <w:lang w:val="en-CA"/>
        </w:rPr>
        <w:t>!</w:t>
      </w:r>
    </w:p>
    <w:p w:rsidR="005B2B32" w:rsidRPr="005B2B32" w:rsidRDefault="005B2B32" w:rsidP="005B2B32">
      <w:pPr>
        <w:spacing w:after="0" w:line="240" w:lineRule="auto"/>
        <w:rPr>
          <w:rFonts w:ascii="Times New Roman" w:eastAsia="Times New Roman" w:hAnsi="Times New Roman" w:cs="Times New Roman"/>
          <w:sz w:val="24"/>
          <w:szCs w:val="24"/>
          <w:lang w:val="en-CA"/>
        </w:rPr>
      </w:pP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lastRenderedPageBreak/>
        <w:t>Resources:</w:t>
      </w:r>
    </w:p>
    <w:p w:rsidR="005B2B32" w:rsidRPr="005B2B32" w:rsidRDefault="005B2B32" w:rsidP="005B2B32">
      <w:pPr>
        <w:spacing w:after="0" w:line="240" w:lineRule="auto"/>
        <w:ind w:firstLine="720"/>
        <w:rPr>
          <w:rFonts w:ascii="Times New Roman" w:eastAsia="Times New Roman" w:hAnsi="Times New Roman" w:cs="Times New Roman"/>
          <w:sz w:val="24"/>
          <w:szCs w:val="24"/>
          <w:lang w:val="en-CA"/>
        </w:rPr>
      </w:pPr>
      <w:r w:rsidRPr="005B2B32">
        <w:rPr>
          <w:rFonts w:ascii="Arial" w:eastAsia="Times New Roman" w:hAnsi="Arial" w:cs="Arial"/>
          <w:color w:val="000000"/>
          <w:lang w:val="en-CA"/>
        </w:rPr>
        <w:t>If you want to learn more regarding the relationships between packages, check the link below:</w:t>
      </w:r>
    </w:p>
    <w:p w:rsidR="005B2B32" w:rsidRDefault="0097103A" w:rsidP="005B2B32">
      <w:pPr>
        <w:spacing w:after="0" w:line="240" w:lineRule="auto"/>
        <w:ind w:firstLine="720"/>
        <w:rPr>
          <w:rFonts w:ascii="Arial" w:eastAsia="Times New Roman" w:hAnsi="Arial" w:cs="Arial"/>
          <w:color w:val="000000"/>
          <w:lang w:val="en-CA"/>
        </w:rPr>
      </w:pPr>
      <w:hyperlink r:id="rId7" w:history="1">
        <w:r w:rsidR="005B2B32" w:rsidRPr="005B2B32">
          <w:rPr>
            <w:rFonts w:ascii="Arial" w:eastAsia="Times New Roman" w:hAnsi="Arial" w:cs="Arial"/>
            <w:color w:val="1155CC"/>
            <w:u w:val="single"/>
            <w:lang w:val="en-CA"/>
          </w:rPr>
          <w:t>https://www.debian.org/doc/debian-policy/ch-relationships.html</w:t>
        </w:r>
      </w:hyperlink>
      <w:r w:rsidR="005B2B32" w:rsidRPr="005B2B32">
        <w:rPr>
          <w:rFonts w:ascii="Arial" w:eastAsia="Times New Roman" w:hAnsi="Arial" w:cs="Arial"/>
          <w:color w:val="000000"/>
          <w:lang w:val="en-CA"/>
        </w:rPr>
        <w:t xml:space="preserve">, </w:t>
      </w:r>
      <w:proofErr w:type="spellStart"/>
      <w:r w:rsidR="005B2B32" w:rsidRPr="005B2B32">
        <w:rPr>
          <w:rFonts w:ascii="Arial" w:eastAsia="Times New Roman" w:hAnsi="Arial" w:cs="Arial"/>
          <w:color w:val="000000"/>
          <w:lang w:val="en-CA"/>
        </w:rPr>
        <w:t>Debian</w:t>
      </w:r>
      <w:proofErr w:type="spellEnd"/>
    </w:p>
    <w:p w:rsidR="00750E05" w:rsidRDefault="00750E05" w:rsidP="005B2B32">
      <w:pPr>
        <w:spacing w:after="0" w:line="240" w:lineRule="auto"/>
        <w:ind w:firstLine="720"/>
        <w:rPr>
          <w:rFonts w:ascii="Arial" w:eastAsia="Times New Roman" w:hAnsi="Arial" w:cs="Arial"/>
          <w:color w:val="000000"/>
          <w:lang w:val="en-CA"/>
        </w:rPr>
      </w:pPr>
      <w:r>
        <w:rPr>
          <w:rFonts w:ascii="Arial" w:eastAsia="Times New Roman" w:hAnsi="Arial" w:cs="Arial"/>
          <w:color w:val="000000"/>
          <w:lang w:val="en-CA"/>
        </w:rPr>
        <w:t>For more information on the apt commands, check:</w:t>
      </w:r>
    </w:p>
    <w:p w:rsidR="00750E05" w:rsidRPr="005B2B32" w:rsidRDefault="0097103A" w:rsidP="005B2B32">
      <w:pPr>
        <w:spacing w:after="0" w:line="240" w:lineRule="auto"/>
        <w:ind w:firstLine="720"/>
        <w:rPr>
          <w:rFonts w:ascii="Times New Roman" w:eastAsia="Times New Roman" w:hAnsi="Times New Roman" w:cs="Times New Roman"/>
          <w:sz w:val="24"/>
          <w:szCs w:val="24"/>
          <w:lang w:val="en-CA"/>
        </w:rPr>
      </w:pPr>
      <w:hyperlink r:id="rId8" w:history="1">
        <w:r w:rsidR="00750E05" w:rsidRPr="00157E5B">
          <w:rPr>
            <w:rStyle w:val="Hyperlink"/>
            <w:rFonts w:ascii="Times New Roman" w:eastAsia="Times New Roman" w:hAnsi="Times New Roman" w:cs="Times New Roman"/>
            <w:sz w:val="24"/>
            <w:szCs w:val="24"/>
            <w:lang w:val="en-CA"/>
          </w:rPr>
          <w:t>https://www.howtogeek.com/63997/how-to-install-programs-in-ubuntu-in-the-command-line/</w:t>
        </w:r>
      </w:hyperlink>
      <w:r w:rsidR="00750E05">
        <w:rPr>
          <w:rFonts w:ascii="Times New Roman" w:eastAsia="Times New Roman" w:hAnsi="Times New Roman" w:cs="Times New Roman"/>
          <w:sz w:val="24"/>
          <w:szCs w:val="24"/>
          <w:lang w:val="en-CA"/>
        </w:rPr>
        <w:t>, How to Geek</w:t>
      </w:r>
      <w:bookmarkStart w:id="128" w:name="_GoBack"/>
      <w:bookmarkEnd w:id="128"/>
    </w:p>
    <w:p w:rsidR="00EF6269" w:rsidRDefault="00EF6269"/>
    <w:sectPr w:rsidR="00EF6269" w:rsidSect="003D5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compat>
    <w:useFELayout/>
  </w:compat>
  <w:rsids>
    <w:rsidRoot w:val="005B2B32"/>
    <w:rsid w:val="000014ED"/>
    <w:rsid w:val="00080376"/>
    <w:rsid w:val="000B50FC"/>
    <w:rsid w:val="00103A06"/>
    <w:rsid w:val="00170D73"/>
    <w:rsid w:val="001712FB"/>
    <w:rsid w:val="001D698B"/>
    <w:rsid w:val="002216A4"/>
    <w:rsid w:val="002360D6"/>
    <w:rsid w:val="002B3A76"/>
    <w:rsid w:val="00361C93"/>
    <w:rsid w:val="003D5653"/>
    <w:rsid w:val="00400158"/>
    <w:rsid w:val="005B2B32"/>
    <w:rsid w:val="005D1C00"/>
    <w:rsid w:val="00600BF2"/>
    <w:rsid w:val="006801C9"/>
    <w:rsid w:val="00750E05"/>
    <w:rsid w:val="007A3645"/>
    <w:rsid w:val="0089732A"/>
    <w:rsid w:val="008C2D23"/>
    <w:rsid w:val="008E3F72"/>
    <w:rsid w:val="0097103A"/>
    <w:rsid w:val="009D7F09"/>
    <w:rsid w:val="00A41345"/>
    <w:rsid w:val="00A97C5C"/>
    <w:rsid w:val="00AE0D08"/>
    <w:rsid w:val="00C64183"/>
    <w:rsid w:val="00DB33FC"/>
    <w:rsid w:val="00DC139F"/>
    <w:rsid w:val="00EF6269"/>
    <w:rsid w:val="00F4405A"/>
    <w:rsid w:val="00F507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B32"/>
    <w:pPr>
      <w:spacing w:before="100" w:beforeAutospacing="1" w:after="100" w:afterAutospacing="1" w:line="240" w:lineRule="auto"/>
    </w:pPr>
    <w:rPr>
      <w:rFonts w:ascii="Times New Roman" w:eastAsia="Times New Roman" w:hAnsi="Times New Roman" w:cs="Times New Roman"/>
      <w:sz w:val="24"/>
      <w:szCs w:val="24"/>
      <w:lang w:val="fr-CA"/>
    </w:rPr>
  </w:style>
  <w:style w:type="character" w:customStyle="1" w:styleId="apple-tab-span">
    <w:name w:val="apple-tab-span"/>
    <w:basedOn w:val="DefaultParagraphFont"/>
    <w:rsid w:val="005B2B32"/>
  </w:style>
  <w:style w:type="character" w:styleId="Hyperlink">
    <w:name w:val="Hyperlink"/>
    <w:basedOn w:val="DefaultParagraphFont"/>
    <w:uiPriority w:val="99"/>
    <w:unhideWhenUsed/>
    <w:rsid w:val="005B2B32"/>
    <w:rPr>
      <w:color w:val="0000FF"/>
      <w:u w:val="single"/>
    </w:rPr>
  </w:style>
  <w:style w:type="paragraph" w:styleId="BalloonText">
    <w:name w:val="Balloon Text"/>
    <w:basedOn w:val="Normal"/>
    <w:link w:val="BalloonTextChar"/>
    <w:uiPriority w:val="99"/>
    <w:semiHidden/>
    <w:unhideWhenUsed/>
    <w:rsid w:val="001D6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8857185">
      <w:bodyDiv w:val="1"/>
      <w:marLeft w:val="0"/>
      <w:marRight w:val="0"/>
      <w:marTop w:val="0"/>
      <w:marBottom w:val="0"/>
      <w:divBdr>
        <w:top w:val="none" w:sz="0" w:space="0" w:color="auto"/>
        <w:left w:val="none" w:sz="0" w:space="0" w:color="auto"/>
        <w:bottom w:val="none" w:sz="0" w:space="0" w:color="auto"/>
        <w:right w:val="none" w:sz="0" w:space="0" w:color="auto"/>
      </w:divBdr>
      <w:divsChild>
        <w:div w:id="417290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63997/how-to-install-programs-in-ubuntu-in-the-command-line/" TargetMode="External"/><Relationship Id="rId3" Type="http://schemas.openxmlformats.org/officeDocument/2006/relationships/webSettings" Target="webSettings.xml"/><Relationship Id="rId7" Type="http://schemas.openxmlformats.org/officeDocument/2006/relationships/hyperlink" Target="https://www.debian.org/doc/debian-policy/ch-relationship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Liu</dc:creator>
  <cp:lastModifiedBy>HP</cp:lastModifiedBy>
  <cp:revision>20</cp:revision>
  <dcterms:created xsi:type="dcterms:W3CDTF">2018-11-17T02:28:00Z</dcterms:created>
  <dcterms:modified xsi:type="dcterms:W3CDTF">2018-11-18T03:08:00Z</dcterms:modified>
</cp:coreProperties>
</file>