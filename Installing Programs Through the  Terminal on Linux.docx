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 xml:space="preserve">Installing Programs </w:t>
      </w:r>
      <w:proofErr w:type="gramStart"/>
      <w:r>
        <w:rPr>
          <w:rFonts w:ascii="Arial" w:eastAsia="Times New Roman" w:hAnsi="Arial" w:cs="Arial"/>
          <w:color w:val="000000"/>
          <w:lang w:val="en-CA"/>
        </w:rPr>
        <w:t>Through</w:t>
      </w:r>
      <w:proofErr w:type="gramEnd"/>
      <w:r>
        <w:rPr>
          <w:rFonts w:ascii="Arial" w:eastAsia="Times New Roman" w:hAnsi="Arial" w:cs="Arial"/>
          <w:color w:val="000000"/>
          <w:lang w:val="en-CA"/>
        </w:rPr>
        <w:t xml:space="preserve"> the Terminal on </w:t>
      </w:r>
      <w:del w:id="0" w:author="HP" w:date="2018-11-17T16:36:00Z">
        <w:r w:rsidDel="00D7617A">
          <w:rPr>
            <w:rFonts w:ascii="Arial" w:eastAsia="Times New Roman" w:hAnsi="Arial" w:cs="Arial"/>
            <w:color w:val="000000"/>
            <w:lang w:val="en-CA"/>
          </w:rPr>
          <w:delText>Linux</w:delText>
        </w:r>
      </w:del>
      <w:proofErr w:type="spellStart"/>
      <w:ins w:id="1" w:author="HP" w:date="2018-11-17T16:36:00Z">
        <w:r w:rsidR="00D7617A">
          <w:rPr>
            <w:rFonts w:ascii="Arial" w:eastAsia="Times New Roman" w:hAnsi="Arial" w:cs="Arial"/>
            <w:color w:val="000000"/>
            <w:lang w:val="en-CA"/>
          </w:rPr>
          <w:t>Ubuntu</w:t>
        </w:r>
      </w:ins>
      <w:proofErr w:type="spellEnd"/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>Prerequisites: Basic Terminal Knowledge</w:t>
      </w:r>
      <w:r w:rsidRPr="00B961EE">
        <w:rPr>
          <w:rFonts w:ascii="Arial" w:eastAsia="Times New Roman" w:hAnsi="Arial" w:cs="Arial"/>
          <w:color w:val="000000"/>
          <w:lang w:val="en-CA"/>
        </w:rPr>
        <w:tab/>
      </w:r>
      <w:r w:rsidRPr="00B961EE">
        <w:rPr>
          <w:rFonts w:ascii="Arial" w:eastAsia="Times New Roman" w:hAnsi="Arial" w:cs="Arial"/>
          <w:color w:val="000000"/>
          <w:lang w:val="en-CA"/>
        </w:rPr>
        <w:tab/>
      </w:r>
      <w:r w:rsidRPr="00B961EE">
        <w:rPr>
          <w:rFonts w:ascii="Arial" w:eastAsia="Times New Roman" w:hAnsi="Arial" w:cs="Arial"/>
          <w:color w:val="000000"/>
          <w:lang w:val="en-CA"/>
        </w:rPr>
        <w:tab/>
        <w:t>Article Type: Instructive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Default="00B961EE" w:rsidP="00B961EE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  <w:del w:id="2" w:author="HP" w:date="2018-11-17T16:32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 xml:space="preserve">Especially for a first time Linux user, </w:delText>
        </w:r>
      </w:del>
      <w:r w:rsidR="00A967F6">
        <w:rPr>
          <w:rFonts w:ascii="Arial" w:eastAsia="Times New Roman" w:hAnsi="Arial" w:cs="Arial"/>
          <w:color w:val="000000"/>
          <w:lang w:val="en-CA"/>
        </w:rPr>
        <w:t>I</w:t>
      </w:r>
      <w:r w:rsidRPr="00B961EE">
        <w:rPr>
          <w:rFonts w:ascii="Arial" w:eastAsia="Times New Roman" w:hAnsi="Arial" w:cs="Arial"/>
          <w:color w:val="000000"/>
          <w:lang w:val="en-CA"/>
        </w:rPr>
        <w:t>nstalling a program</w:t>
      </w:r>
      <w:ins w:id="3" w:author="Frank Liu" w:date="2018-11-17T11:49:00Z">
        <w:r w:rsidR="00A967F6">
          <w:rPr>
            <w:rFonts w:ascii="Arial" w:eastAsia="Times New Roman" w:hAnsi="Arial" w:cs="Arial"/>
            <w:color w:val="000000"/>
            <w:lang w:val="en-CA"/>
          </w:rPr>
          <w:t xml:space="preserve"> on Linux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is a tedious and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grueling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task</w:t>
      </w:r>
      <w:ins w:id="4" w:author="HP" w:date="2018-11-17T22:09:00Z">
        <w:r w:rsidR="00C047C4">
          <w:rPr>
            <w:rFonts w:ascii="Arial" w:eastAsia="Times New Roman" w:hAnsi="Arial" w:cs="Arial"/>
            <w:color w:val="000000"/>
            <w:lang w:val="en-CA"/>
          </w:rPr>
          <w:t>,</w:t>
        </w:r>
      </w:ins>
      <w:ins w:id="5" w:author="HP" w:date="2018-11-17T16:33:00Z">
        <w:r w:rsidR="00D7617A">
          <w:rPr>
            <w:rFonts w:ascii="Arial" w:eastAsia="Times New Roman" w:hAnsi="Arial" w:cs="Arial"/>
            <w:color w:val="000000"/>
            <w:lang w:val="en-CA"/>
          </w:rPr>
          <w:t xml:space="preserve"> e</w:t>
        </w:r>
        <w:r w:rsidR="00D7617A" w:rsidRPr="00B961EE">
          <w:rPr>
            <w:rFonts w:ascii="Arial" w:eastAsia="Times New Roman" w:hAnsi="Arial" w:cs="Arial"/>
            <w:color w:val="000000"/>
            <w:lang w:val="en-CA"/>
          </w:rPr>
          <w:t>specially for a first time Linux user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. </w:t>
      </w:r>
      <w:del w:id="6" w:author="Frank Liu" w:date="2018-11-17T11:51:00Z">
        <w:r w:rsidRPr="00B961EE" w:rsidDel="00A967F6">
          <w:rPr>
            <w:rFonts w:ascii="Arial" w:eastAsia="Times New Roman" w:hAnsi="Arial" w:cs="Arial"/>
            <w:color w:val="000000"/>
            <w:lang w:val="en-CA"/>
          </w:rPr>
          <w:delText>After all, u</w:delText>
        </w:r>
      </w:del>
      <w:ins w:id="7" w:author="Frank Liu" w:date="2018-11-17T11:51:00Z">
        <w:r w:rsidR="00A967F6">
          <w:rPr>
            <w:rFonts w:ascii="Arial" w:eastAsia="Times New Roman" w:hAnsi="Arial" w:cs="Arial"/>
            <w:color w:val="000000"/>
            <w:lang w:val="en-CA"/>
          </w:rPr>
          <w:t>U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nlike Mac and Windows, most of the time</w:t>
      </w:r>
      <w:ins w:id="8" w:author="HP" w:date="2018-11-17T20:55:00Z">
        <w:r w:rsidR="00F728B9">
          <w:rPr>
            <w:rFonts w:ascii="Arial" w:eastAsia="Times New Roman" w:hAnsi="Arial" w:cs="Arial"/>
            <w:color w:val="000000"/>
            <w:lang w:val="en-CA"/>
          </w:rPr>
          <w:t>s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you </w:t>
      </w:r>
      <w:ins w:id="9" w:author="HP" w:date="2018-11-17T16:31:00Z">
        <w:r w:rsidR="00D7617A">
          <w:rPr>
            <w:rFonts w:ascii="Arial" w:eastAsia="Times New Roman" w:hAnsi="Arial" w:cs="Arial"/>
            <w:color w:val="000000"/>
            <w:lang w:val="en-CA"/>
          </w:rPr>
          <w:t>can</w:t>
        </w:r>
      </w:ins>
      <w:del w:id="10" w:author="HP" w:date="2018-11-17T16:31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 xml:space="preserve">will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not do a simple Google search and press the download button </w:t>
      </w:r>
      <w:ins w:id="11" w:author="HP" w:date="2018-11-17T16:32:00Z">
        <w:r w:rsidR="00D7617A">
          <w:rPr>
            <w:rFonts w:ascii="Arial" w:eastAsia="Times New Roman" w:hAnsi="Arial" w:cs="Arial"/>
            <w:color w:val="000000"/>
            <w:lang w:val="en-CA"/>
          </w:rPr>
          <w:t xml:space="preserve">to get </w:t>
        </w:r>
      </w:ins>
      <w:del w:id="12" w:author="HP" w:date="2018-11-17T16:32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>for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 the program you want. This guide will clear up the confusion </w:t>
      </w:r>
      <w:ins w:id="13" w:author="HP" w:date="2018-11-17T22:11:00Z">
        <w:r w:rsidR="00C047C4">
          <w:rPr>
            <w:rFonts w:ascii="Arial" w:eastAsia="Times New Roman" w:hAnsi="Arial" w:cs="Arial"/>
            <w:color w:val="000000"/>
            <w:lang w:val="en-CA"/>
          </w:rPr>
          <w:t>with</w:t>
        </w:r>
      </w:ins>
      <w:del w:id="14" w:author="HP" w:date="2018-11-17T22:11:00Z">
        <w:r w:rsidRPr="00B961EE" w:rsidDel="00C047C4">
          <w:rPr>
            <w:rFonts w:ascii="Arial" w:eastAsia="Times New Roman" w:hAnsi="Arial" w:cs="Arial"/>
            <w:color w:val="000000"/>
            <w:lang w:val="en-CA"/>
          </w:rPr>
          <w:delText>on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del w:id="15" w:author="HP" w:date="2018-11-17T16:35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 xml:space="preserve">what you need to do to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install</w:t>
      </w:r>
      <w:ins w:id="16" w:author="HP" w:date="2018-11-17T16:35:00Z">
        <w:r w:rsidR="00D7617A">
          <w:rPr>
            <w:rFonts w:ascii="Arial" w:eastAsia="Times New Roman" w:hAnsi="Arial" w:cs="Arial"/>
            <w:color w:val="000000"/>
            <w:lang w:val="en-CA"/>
          </w:rPr>
          <w:t>ing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programs</w:t>
      </w:r>
      <w:ins w:id="17" w:author="HP" w:date="2018-11-17T16:35:00Z">
        <w:r w:rsidR="00D7617A">
          <w:rPr>
            <w:rFonts w:ascii="Arial" w:eastAsia="Times New Roman" w:hAnsi="Arial" w:cs="Arial"/>
            <w:color w:val="000000"/>
            <w:lang w:val="en-CA"/>
          </w:rPr>
          <w:t xml:space="preserve"> on </w:t>
        </w:r>
      </w:ins>
      <w:proofErr w:type="spellStart"/>
      <w:ins w:id="18" w:author="HP" w:date="2018-11-17T16:37:00Z">
        <w:r w:rsidR="00D7617A">
          <w:rPr>
            <w:rFonts w:ascii="Arial" w:eastAsia="Times New Roman" w:hAnsi="Arial" w:cs="Arial"/>
            <w:color w:val="000000"/>
            <w:lang w:val="en-CA"/>
          </w:rPr>
          <w:t>Ubuntu</w:t>
        </w:r>
        <w:proofErr w:type="spellEnd"/>
        <w:r w:rsidR="00D7617A">
          <w:rPr>
            <w:rFonts w:ascii="Arial" w:eastAsia="Times New Roman" w:hAnsi="Arial" w:cs="Arial"/>
            <w:color w:val="000000"/>
            <w:lang w:val="en-CA"/>
          </w:rPr>
          <w:t xml:space="preserve">-based </w:t>
        </w:r>
      </w:ins>
      <w:ins w:id="19" w:author="HP" w:date="2018-11-17T16:35:00Z">
        <w:r w:rsidR="00D7617A">
          <w:rPr>
            <w:rFonts w:ascii="Arial" w:eastAsia="Times New Roman" w:hAnsi="Arial" w:cs="Arial"/>
            <w:color w:val="000000"/>
            <w:lang w:val="en-CA"/>
          </w:rPr>
          <w:t>Linux</w:t>
        </w:r>
      </w:ins>
      <w:ins w:id="20" w:author="HP" w:date="2018-11-17T16:37:00Z">
        <w:r w:rsidR="00D7617A">
          <w:rPr>
            <w:rFonts w:ascii="Arial" w:eastAsia="Times New Roman" w:hAnsi="Arial" w:cs="Arial"/>
            <w:color w:val="000000"/>
            <w:lang w:val="en-CA"/>
          </w:rPr>
          <w:t xml:space="preserve"> system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. Without further ado, here are the three main ways to install programs</w:t>
      </w:r>
      <w:del w:id="21" w:author="HP" w:date="2018-11-17T16:38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 xml:space="preserve"> </w:delText>
        </w:r>
      </w:del>
      <w:del w:id="22" w:author="HP" w:date="2018-11-17T16:36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 xml:space="preserve">in </w:delText>
        </w:r>
      </w:del>
      <w:del w:id="23" w:author="HP" w:date="2018-11-17T16:38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>Ub</w:delText>
        </w:r>
      </w:del>
      <w:del w:id="24" w:author="HP" w:date="2018-11-17T16:37:00Z">
        <w:r w:rsidRPr="00B961EE" w:rsidDel="00D7617A">
          <w:rPr>
            <w:rFonts w:ascii="Arial" w:eastAsia="Times New Roman" w:hAnsi="Arial" w:cs="Arial"/>
            <w:color w:val="000000"/>
            <w:lang w:val="en-CA"/>
          </w:rPr>
          <w:delText>untu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.</w:t>
      </w:r>
    </w:p>
    <w:p w:rsidR="00B961EE" w:rsidRPr="00B961EE" w:rsidDel="0024455D" w:rsidRDefault="00B961EE" w:rsidP="00B961EE">
      <w:pPr>
        <w:spacing w:after="0" w:line="240" w:lineRule="auto"/>
        <w:ind w:firstLine="720"/>
        <w:rPr>
          <w:del w:id="25" w:author="HP" w:date="2018-11-17T16:38:00Z"/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316402" w:rsidP="00B961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bookmarkStart w:id="26" w:name="_GoBack"/>
      <w:commentRangeStart w:id="27"/>
      <w:r>
        <w:rPr>
          <w:rFonts w:ascii="Arial" w:eastAsia="Times New Roman" w:hAnsi="Arial" w:cs="Arial"/>
          <w:noProof/>
          <w:color w:val="000000"/>
        </w:rPr>
        <w:pict>
          <v:rect id="_x0000_s1027" style="position:absolute;left:0;text-align:left;margin-left:74.95pt;margin-top:50.6pt;width:145.2pt;height:4.8pt;z-index:251658240" fillcolor="#c0504d [3205]" strokecolor="#c0504d [3205]" strokeweight="3pt">
            <v:shadow on="t" type="perspective" color="#622423 [1605]" opacity=".5" offset="1pt" offset2="-1pt"/>
          </v:rect>
        </w:pict>
      </w:r>
      <w:commentRangeEnd w:id="27"/>
      <w:r w:rsidR="0024455D">
        <w:rPr>
          <w:rStyle w:val="CommentReference"/>
        </w:rPr>
        <w:commentReference w:id="27"/>
      </w:r>
      <w:r w:rsidRPr="00316402">
        <w:rPr>
          <w:rFonts w:ascii="Arial" w:eastAsia="Times New Roman" w:hAnsi="Arial" w:cs="Arial"/>
          <w:color w:val="000000"/>
          <w:lang w:val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1.6pt">
            <v:imagedata r:id="rId6" o:title="Screenshot from 2018-10-02 22-19-15"/>
          </v:shape>
        </w:pict>
      </w:r>
      <w:bookmarkEnd w:id="26"/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In </w:t>
      </w:r>
      <w:del w:id="28" w:author="HP" w:date="2018-11-17T16:41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>Linux</w:delText>
        </w:r>
      </w:del>
      <w:proofErr w:type="spellStart"/>
      <w:ins w:id="29" w:author="HP" w:date="2018-11-17T16:41:00Z">
        <w:r w:rsidR="0024455D">
          <w:rPr>
            <w:rFonts w:ascii="Arial" w:eastAsia="Times New Roman" w:hAnsi="Arial" w:cs="Arial"/>
            <w:color w:val="000000"/>
            <w:lang w:val="en-CA"/>
          </w:rPr>
          <w:t>Ubuntu</w:t>
        </w:r>
      </w:ins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, the package manager is your main tool for installing new programs. Internally, a package manager is quite complex, thus I </w:t>
      </w:r>
      <w:del w:id="30" w:author="HP" w:date="2018-11-17T16:42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have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only list</w:t>
      </w:r>
      <w:del w:id="31" w:author="HP" w:date="2018-11-17T16:42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>ed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del w:id="32" w:author="HP" w:date="2018-11-17T16:42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the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basics commands required to install a program. If you want to learn the package manager </w:t>
      </w:r>
      <w:del w:id="33" w:author="HP" w:date="2018-11-17T16:42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in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more</w:t>
      </w:r>
      <w:del w:id="34" w:author="HP" w:date="2018-11-17T16:42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 detail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, check out my tutorial here.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For Ubuntu, your package manager is </w:t>
      </w:r>
      <w:r w:rsidR="00316402" w:rsidRPr="00316402">
        <w:rPr>
          <w:rFonts w:ascii="Arial" w:eastAsia="Times New Roman" w:hAnsi="Arial" w:cs="Arial"/>
          <w:b/>
          <w:color w:val="000000"/>
          <w:lang w:val="en-CA"/>
          <w:rPrChange w:id="35" w:author="HP" w:date="2018-11-17T16:43:00Z">
            <w:rPr>
              <w:rFonts w:ascii="Arial" w:eastAsia="Times New Roman" w:hAnsi="Arial" w:cs="Arial"/>
              <w:color w:val="000000"/>
              <w:lang w:val="en-CA"/>
            </w:rPr>
          </w:rPrChange>
        </w:rPr>
        <w:t>apt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. You </w:t>
      </w:r>
      <w:del w:id="36" w:author="HP" w:date="2018-11-17T16:43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will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need to execute two commands to install a program. 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install &lt;package/program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>The first command is</w:t>
      </w:r>
      <w:del w:id="37" w:author="HP" w:date="2018-11-17T16:44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 used</w:delText>
        </w:r>
      </w:del>
      <w:del w:id="38" w:author="HP" w:date="2018-11-17T17:03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 </w:delText>
        </w:r>
      </w:del>
      <w:del w:id="39" w:author="HP" w:date="2018-11-17T17:02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>to</w:delText>
        </w:r>
      </w:del>
      <w:ins w:id="40" w:author="HP" w:date="2018-11-17T21:18:00Z">
        <w:r w:rsidR="00CB5B22">
          <w:rPr>
            <w:rFonts w:ascii="Arial" w:eastAsia="Times New Roman" w:hAnsi="Arial" w:cs="Arial"/>
            <w:color w:val="000000"/>
            <w:lang w:val="en-CA"/>
          </w:rPr>
          <w:t xml:space="preserve"> </w:t>
        </w:r>
      </w:ins>
      <w:ins w:id="41" w:author="HP" w:date="2018-11-17T17:03:00Z">
        <w:r w:rsidR="0024455D">
          <w:rPr>
            <w:rFonts w:ascii="Arial" w:eastAsia="Times New Roman" w:hAnsi="Arial" w:cs="Arial"/>
            <w:color w:val="000000"/>
            <w:lang w:val="en-CA"/>
          </w:rPr>
          <w:t>for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updat</w:t>
      </w:r>
      <w:ins w:id="42" w:author="HP" w:date="2018-11-17T17:03:00Z">
        <w:r w:rsidR="0024455D">
          <w:rPr>
            <w:rFonts w:ascii="Arial" w:eastAsia="Times New Roman" w:hAnsi="Arial" w:cs="Arial"/>
            <w:color w:val="000000"/>
            <w:lang w:val="en-CA"/>
          </w:rPr>
          <w:t>ing</w:t>
        </w:r>
      </w:ins>
      <w:del w:id="43" w:author="HP" w:date="2018-11-17T17:03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>e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 your package manager. It is always recommended to update it before install</w:t>
      </w:r>
      <w:ins w:id="44" w:author="HP" w:date="2018-11-17T22:12:00Z">
        <w:r w:rsidR="00C047C4">
          <w:rPr>
            <w:rFonts w:ascii="Arial" w:eastAsia="Times New Roman" w:hAnsi="Arial" w:cs="Arial"/>
            <w:color w:val="000000"/>
            <w:lang w:val="en-CA"/>
          </w:rPr>
          <w:t>ing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a</w:t>
      </w:r>
      <w:del w:id="45" w:author="HP" w:date="2018-11-17T22:12:00Z">
        <w:r w:rsidRPr="00B961EE" w:rsidDel="00C047C4">
          <w:rPr>
            <w:rFonts w:ascii="Arial" w:eastAsia="Times New Roman" w:hAnsi="Arial" w:cs="Arial"/>
            <w:color w:val="000000"/>
            <w:lang w:val="en-CA"/>
          </w:rPr>
          <w:delText>ny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 program, especially</w:t>
      </w:r>
      <w:r w:rsidR="00AF399E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B961EE">
        <w:rPr>
          <w:rFonts w:ascii="Arial" w:eastAsia="Times New Roman" w:hAnsi="Arial" w:cs="Arial"/>
          <w:color w:val="000000"/>
          <w:lang w:val="en-CA"/>
        </w:rPr>
        <w:t>if you haven’t updated it for a while. The second command is</w:t>
      </w:r>
      <w:del w:id="46" w:author="HP" w:date="2018-11-17T16:44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 used</w:delText>
        </w:r>
      </w:del>
      <w:del w:id="47" w:author="HP" w:date="2018-11-17T17:04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 to</w:delText>
        </w:r>
      </w:del>
      <w:ins w:id="48" w:author="HP" w:date="2018-11-17T21:20:00Z">
        <w:r w:rsidR="000E00C7">
          <w:rPr>
            <w:rFonts w:ascii="Arial" w:eastAsia="Times New Roman" w:hAnsi="Arial" w:cs="Arial"/>
            <w:color w:val="000000"/>
            <w:lang w:val="en-CA"/>
          </w:rPr>
          <w:t xml:space="preserve"> </w:t>
        </w:r>
      </w:ins>
      <w:ins w:id="49" w:author="HP" w:date="2018-11-17T17:04:00Z">
        <w:r w:rsidR="0024455D">
          <w:rPr>
            <w:rFonts w:ascii="Arial" w:eastAsia="Times New Roman" w:hAnsi="Arial" w:cs="Arial"/>
            <w:color w:val="000000"/>
            <w:lang w:val="en-CA"/>
          </w:rPr>
          <w:t>for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install</w:t>
      </w:r>
      <w:ins w:id="50" w:author="HP" w:date="2018-11-17T17:04:00Z">
        <w:r w:rsidR="0024455D">
          <w:rPr>
            <w:rFonts w:ascii="Arial" w:eastAsia="Times New Roman" w:hAnsi="Arial" w:cs="Arial"/>
            <w:color w:val="000000"/>
            <w:lang w:val="en-CA"/>
          </w:rPr>
          <w:t>ing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your </w:t>
      </w:r>
      <w:ins w:id="51" w:author="HP" w:date="2018-11-17T17:04:00Z">
        <w:r w:rsidR="0024455D">
          <w:rPr>
            <w:rFonts w:ascii="Arial" w:eastAsia="Times New Roman" w:hAnsi="Arial" w:cs="Arial"/>
            <w:color w:val="000000"/>
            <w:lang w:val="en-CA"/>
          </w:rPr>
          <w:t xml:space="preserve">desired 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program</w:t>
      </w:r>
      <w:del w:id="52" w:author="HP" w:date="2018-11-17T17:04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 of desire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. For example</w:t>
      </w:r>
      <w:ins w:id="53" w:author="HP" w:date="2018-11-17T17:05:00Z">
        <w:r w:rsidR="0024455D">
          <w:rPr>
            <w:rFonts w:ascii="Arial" w:eastAsia="Times New Roman" w:hAnsi="Arial" w:cs="Arial"/>
            <w:color w:val="000000"/>
            <w:lang w:val="en-CA"/>
          </w:rPr>
          <w:t>,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to install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firefox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>, run: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install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firefox</w:t>
      </w:r>
      <w:proofErr w:type="spellEnd"/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lastRenderedPageBreak/>
        <w:t>Sometimes, on the program’s main website, they will ask you to add a repository. Adding a repository allows your package manager to access a larger variety of software. To install a program through a repository, use the commands: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apt-add-repository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ppa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>:&lt;software repository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install &lt;package/program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Note: If you receive a “Command not Found” error with apt-add-repository, you may have to install the command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 xml:space="preserve"> </w:t>
      </w:r>
      <w:r w:rsidRPr="00B961EE">
        <w:rPr>
          <w:rFonts w:ascii="Arial" w:eastAsia="Times New Roman" w:hAnsi="Arial" w:cs="Arial"/>
          <w:color w:val="000000"/>
          <w:lang w:val="en-CA"/>
        </w:rPr>
        <w:t>using: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update &amp;&amp;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install software-properties-common.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2. Installing from tar, tar.gz, or tar.bz2 files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Tar files are bundles of files</w:t>
      </w:r>
      <w:del w:id="54" w:author="HP" w:date="2018-11-17T17:08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 together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, like a ZIP file.</w:t>
      </w:r>
      <w:ins w:id="55" w:author="HP" w:date="2018-11-17T17:09:00Z">
        <w:r w:rsidR="0024455D">
          <w:rPr>
            <w:rFonts w:ascii="Arial" w:eastAsia="Times New Roman" w:hAnsi="Arial" w:cs="Arial"/>
            <w:color w:val="000000"/>
            <w:lang w:val="en-CA"/>
          </w:rPr>
          <w:t xml:space="preserve"> 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To install programs from tar files, first unpack the tar file from terminal with the command: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tar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xzf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&lt;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tar_file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>&gt;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This will create a copy of all the files in your tar file into a folder with the same name. </w:t>
      </w:r>
      <w:del w:id="56" w:author="HP" w:date="2018-11-17T17:11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This folder will be referred as your unpacked tar folder.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>Access the co</w:t>
      </w:r>
      <w:r>
        <w:rPr>
          <w:rFonts w:ascii="Arial" w:eastAsia="Times New Roman" w:hAnsi="Arial" w:cs="Arial"/>
          <w:color w:val="000000"/>
          <w:lang w:val="en-CA"/>
        </w:rPr>
        <w:t>ntents of the folder with the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command </w:t>
      </w:r>
      <w:proofErr w:type="spellStart"/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cd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&lt;</w:t>
      </w:r>
      <w:proofErr w:type="spellStart"/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folder_name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>&gt;.</w:t>
      </w:r>
    </w:p>
    <w:p w:rsidR="00B961EE" w:rsidRDefault="00B961EE" w:rsidP="00B961EE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For tar and tar.gz files ONLY: Look for a file with the installation instructions, which is usually named some variation of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 xml:space="preserve">install 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or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readme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. Also check the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bin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folder. Follow those instructions and you should have no problem installing your program. In general, you look for a file named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install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,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install.sh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,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configure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or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configure.sh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and use 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 xml:space="preserve">the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./</w:t>
      </w:r>
      <w:proofErr w:type="gramEnd"/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filename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command to run the file. For example, if your tar file has the file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configure</w:t>
      </w:r>
      <w:r w:rsidRPr="00B961EE">
        <w:rPr>
          <w:rFonts w:ascii="Arial" w:eastAsia="Times New Roman" w:hAnsi="Arial" w:cs="Arial"/>
          <w:color w:val="000000"/>
          <w:lang w:val="en-CA"/>
        </w:rPr>
        <w:t>, then run the command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 xml:space="preserve">: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.</w:t>
      </w:r>
      <w:proofErr w:type="gramEnd"/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/configure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to install your program.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For tar.bz2 files ONLY: Look for a file matching the name of the program inside the base directory as well as the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bin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directory. Then run the 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 xml:space="preserve">command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./</w:t>
      </w:r>
      <w:proofErr w:type="gramEnd"/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filename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for that file to install the program. For example, if you are installing eclipse, you should find the file named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eclipse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, which you then install 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 xml:space="preserve">with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./</w:t>
      </w:r>
      <w:proofErr w:type="gramEnd"/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eclipse</w:t>
      </w:r>
      <w:r w:rsidRPr="00B961EE">
        <w:rPr>
          <w:rFonts w:ascii="Arial" w:eastAsia="Times New Roman" w:hAnsi="Arial" w:cs="Arial"/>
          <w:color w:val="000000"/>
          <w:lang w:val="en-CA"/>
        </w:rPr>
        <w:t>.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You can delete your tar file </w:t>
      </w:r>
      <w:del w:id="57" w:author="HP" w:date="2018-11-17T17:20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following </w:delText>
        </w:r>
      </w:del>
      <w:ins w:id="58" w:author="HP" w:date="2018-11-17T17:20:00Z">
        <w:r w:rsidR="0024455D">
          <w:rPr>
            <w:rFonts w:ascii="Arial" w:eastAsia="Times New Roman" w:hAnsi="Arial" w:cs="Arial"/>
            <w:color w:val="000000"/>
            <w:lang w:val="en-CA"/>
          </w:rPr>
          <w:t>after</w:t>
        </w:r>
        <w:r w:rsidR="0024455D" w:rsidRPr="00B961EE">
          <w:rPr>
            <w:rFonts w:ascii="Arial" w:eastAsia="Times New Roman" w:hAnsi="Arial" w:cs="Arial"/>
            <w:color w:val="000000"/>
            <w:lang w:val="en-CA"/>
          </w:rPr>
          <w:t xml:space="preserve"> 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installation.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proofErr w:type="spellStart"/>
      <w:r w:rsidRPr="00B961EE">
        <w:rPr>
          <w:rFonts w:ascii="Arial" w:eastAsia="Times New Roman" w:hAnsi="Arial" w:cs="Arial"/>
          <w:color w:val="000000"/>
          <w:lang w:val="fr-CA"/>
        </w:rPr>
        <w:t>Installing</w:t>
      </w:r>
      <w:proofErr w:type="spellEnd"/>
      <w:r w:rsidRPr="00B961EE">
        <w:rPr>
          <w:rFonts w:ascii="Arial" w:eastAsia="Times New Roman" w:hAnsi="Arial" w:cs="Arial"/>
          <w:color w:val="000000"/>
          <w:lang w:val="fr-CA"/>
        </w:rPr>
        <w:t xml:space="preserve"> </w:t>
      </w:r>
      <w:ins w:id="59" w:author="HP" w:date="2018-11-17T17:17:00Z">
        <w:r w:rsidR="0024455D">
          <w:rPr>
            <w:rFonts w:ascii="Arial" w:eastAsia="Times New Roman" w:hAnsi="Arial" w:cs="Arial"/>
            <w:color w:val="000000"/>
            <w:lang w:val="fr-CA"/>
          </w:rPr>
          <w:t>program</w:t>
        </w:r>
      </w:ins>
      <w:ins w:id="60" w:author="HP" w:date="2018-11-17T17:19:00Z">
        <w:r w:rsidR="0024455D">
          <w:rPr>
            <w:rFonts w:ascii="Arial" w:eastAsia="Times New Roman" w:hAnsi="Arial" w:cs="Arial"/>
            <w:color w:val="000000"/>
            <w:lang w:val="fr-CA"/>
          </w:rPr>
          <w:t>s</w:t>
        </w:r>
      </w:ins>
      <w:r w:rsidRPr="00B961EE">
        <w:rPr>
          <w:rFonts w:ascii="Arial" w:eastAsia="Times New Roman" w:hAnsi="Arial" w:cs="Arial"/>
          <w:color w:val="000000"/>
          <w:lang w:val="fr-CA"/>
        </w:rPr>
        <w:tab/>
      </w:r>
      <w:proofErr w:type="spellStart"/>
      <w:r w:rsidRPr="00B961EE">
        <w:rPr>
          <w:rFonts w:ascii="Arial" w:eastAsia="Times New Roman" w:hAnsi="Arial" w:cs="Arial"/>
          <w:color w:val="000000"/>
          <w:lang w:val="fr-CA"/>
        </w:rPr>
        <w:t>from</w:t>
      </w:r>
      <w:proofErr w:type="spellEnd"/>
      <w:r w:rsidRPr="00B961EE">
        <w:rPr>
          <w:rFonts w:ascii="Arial" w:eastAsia="Times New Roman" w:hAnsi="Arial" w:cs="Arial"/>
          <w:color w:val="000000"/>
          <w:lang w:val="fr-CA"/>
        </w:rPr>
        <w:t xml:space="preserve"> deb packages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Some files you download </w:t>
      </w:r>
      <w:del w:id="61" w:author="HP" w:date="2018-11-17T17:19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>in the</w:delText>
        </w:r>
      </w:del>
      <w:ins w:id="62" w:author="HP" w:date="2018-11-17T17:19:00Z">
        <w:r w:rsidR="0024455D">
          <w:rPr>
            <w:rFonts w:ascii="Arial" w:eastAsia="Times New Roman" w:hAnsi="Arial" w:cs="Arial"/>
            <w:color w:val="000000"/>
            <w:lang w:val="en-CA"/>
          </w:rPr>
          <w:t>from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ins w:id="63" w:author="HP" w:date="2018-11-17T22:15:00Z">
        <w:r w:rsidR="00B95D73">
          <w:rPr>
            <w:rFonts w:ascii="Arial" w:eastAsia="Times New Roman" w:hAnsi="Arial" w:cs="Arial"/>
            <w:color w:val="000000"/>
            <w:lang w:val="en-CA"/>
          </w:rPr>
          <w:t xml:space="preserve">the 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internet may be packaged in a .deb file. To install a program from a .deb package, run the command: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./filename.deb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You can delete your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deb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file </w:t>
      </w:r>
      <w:del w:id="64" w:author="HP" w:date="2018-11-17T17:21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following </w:delText>
        </w:r>
      </w:del>
      <w:ins w:id="65" w:author="HP" w:date="2018-11-17T17:21:00Z">
        <w:r w:rsidR="0024455D">
          <w:rPr>
            <w:rFonts w:ascii="Arial" w:eastAsia="Times New Roman" w:hAnsi="Arial" w:cs="Arial"/>
            <w:color w:val="000000"/>
            <w:lang w:val="en-CA"/>
          </w:rPr>
          <w:t>after</w:t>
        </w:r>
        <w:r w:rsidR="0024455D" w:rsidRPr="00B961EE">
          <w:rPr>
            <w:rFonts w:ascii="Arial" w:eastAsia="Times New Roman" w:hAnsi="Arial" w:cs="Arial"/>
            <w:color w:val="000000"/>
            <w:lang w:val="en-CA"/>
          </w:rPr>
          <w:t xml:space="preserve"> 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installation.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Note: If you see a .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deb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file, you </w:t>
      </w:r>
      <w:ins w:id="66" w:author="HP" w:date="2018-11-17T22:15:00Z">
        <w:r w:rsidR="00B95D73">
          <w:rPr>
            <w:rFonts w:ascii="Arial" w:eastAsia="Times New Roman" w:hAnsi="Arial" w:cs="Arial"/>
            <w:color w:val="000000"/>
            <w:lang w:val="en-CA"/>
          </w:rPr>
          <w:t xml:space="preserve">will 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 xml:space="preserve">most likely </w:t>
      </w:r>
      <w:del w:id="67" w:author="HP" w:date="2018-11-17T17:22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will also </w:delText>
        </w:r>
      </w:del>
      <w:r w:rsidRPr="00B961EE">
        <w:rPr>
          <w:rFonts w:ascii="Arial" w:eastAsia="Times New Roman" w:hAnsi="Arial" w:cs="Arial"/>
          <w:color w:val="000000"/>
          <w:lang w:val="en-CA"/>
        </w:rPr>
        <w:t xml:space="preserve">encounter 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>a</w:t>
      </w:r>
      <w:proofErr w:type="gramEnd"/>
      <w:r w:rsidRPr="00B961EE">
        <w:rPr>
          <w:rFonts w:ascii="Arial" w:eastAsia="Times New Roman" w:hAnsi="Arial" w:cs="Arial"/>
          <w:color w:val="000000"/>
          <w:lang w:val="en-CA"/>
        </w:rPr>
        <w:t xml:space="preserve"> .rpm file. 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>A</w:t>
      </w:r>
      <w:proofErr w:type="gramEnd"/>
      <w:r w:rsidRPr="00B961EE">
        <w:rPr>
          <w:rFonts w:ascii="Arial" w:eastAsia="Times New Roman" w:hAnsi="Arial" w:cs="Arial"/>
          <w:color w:val="000000"/>
          <w:lang w:val="en-CA"/>
        </w:rPr>
        <w:t xml:space="preserve"> .rpm file is for a different </w:t>
      </w:r>
      <w:del w:id="68" w:author="HP" w:date="2018-11-17T17:23:00Z">
        <w:r w:rsidRPr="00B961EE" w:rsidDel="0024455D">
          <w:rPr>
            <w:rFonts w:ascii="Arial" w:eastAsia="Times New Roman" w:hAnsi="Arial" w:cs="Arial"/>
            <w:color w:val="000000"/>
            <w:lang w:val="en-CA"/>
          </w:rPr>
          <w:delText xml:space="preserve">version </w:delText>
        </w:r>
      </w:del>
      <w:proofErr w:type="spellStart"/>
      <w:ins w:id="69" w:author="HP" w:date="2018-11-17T17:23:00Z">
        <w:r w:rsidR="0024455D">
          <w:rPr>
            <w:rFonts w:ascii="Arial" w:eastAsia="Times New Roman" w:hAnsi="Arial" w:cs="Arial"/>
            <w:color w:val="000000"/>
            <w:lang w:val="en-CA"/>
          </w:rPr>
          <w:t>flavor</w:t>
        </w:r>
        <w:proofErr w:type="spellEnd"/>
        <w:r w:rsidR="0024455D" w:rsidRPr="00B961EE">
          <w:rPr>
            <w:rFonts w:ascii="Arial" w:eastAsia="Times New Roman" w:hAnsi="Arial" w:cs="Arial"/>
            <w:color w:val="000000"/>
            <w:lang w:val="en-CA"/>
          </w:rPr>
          <w:t xml:space="preserve"> </w:t>
        </w:r>
      </w:ins>
      <w:r w:rsidRPr="00B961EE">
        <w:rPr>
          <w:rFonts w:ascii="Arial" w:eastAsia="Times New Roman" w:hAnsi="Arial" w:cs="Arial"/>
          <w:color w:val="000000"/>
          <w:lang w:val="en-CA"/>
        </w:rPr>
        <w:t>of Linux, not Ubuntu.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If you want to learn about how to configure your installations, click here.</w:t>
      </w:r>
    </w:p>
    <w:p w:rsidR="00C96F9C" w:rsidRDefault="00C96F9C"/>
    <w:sectPr w:rsidR="00C96F9C" w:rsidSect="0049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HP" w:date="2018-11-17T16:41:00Z" w:initials="H">
    <w:p w:rsidR="0024455D" w:rsidRDefault="0024455D">
      <w:pPr>
        <w:pStyle w:val="CommentText"/>
      </w:pPr>
      <w:r>
        <w:rPr>
          <w:rStyle w:val="CommentReference"/>
        </w:rPr>
        <w:annotationRef/>
      </w:r>
      <w:r>
        <w:t xml:space="preserve">Cover your prompt. It contains your </w:t>
      </w:r>
      <w:proofErr w:type="spellStart"/>
      <w:r>
        <w:t>unsername</w:t>
      </w:r>
      <w:proofErr w:type="spellEnd"/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ED8"/>
    <w:multiLevelType w:val="multilevel"/>
    <w:tmpl w:val="BBA0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56045"/>
    <w:multiLevelType w:val="multilevel"/>
    <w:tmpl w:val="2016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B961EE"/>
    <w:rsid w:val="000E00C7"/>
    <w:rsid w:val="0024455D"/>
    <w:rsid w:val="00316402"/>
    <w:rsid w:val="00490CAC"/>
    <w:rsid w:val="00653670"/>
    <w:rsid w:val="00900E70"/>
    <w:rsid w:val="00A967F6"/>
    <w:rsid w:val="00AF399E"/>
    <w:rsid w:val="00B95D73"/>
    <w:rsid w:val="00B961EE"/>
    <w:rsid w:val="00C047C4"/>
    <w:rsid w:val="00C96F9C"/>
    <w:rsid w:val="00CB5B22"/>
    <w:rsid w:val="00D7617A"/>
    <w:rsid w:val="00F7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B961EE"/>
  </w:style>
  <w:style w:type="character" w:styleId="CommentReference">
    <w:name w:val="annotation reference"/>
    <w:basedOn w:val="DefaultParagraphFont"/>
    <w:uiPriority w:val="99"/>
    <w:semiHidden/>
    <w:unhideWhenUsed/>
    <w:rsid w:val="00244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5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HP</cp:lastModifiedBy>
  <cp:revision>9</cp:revision>
  <dcterms:created xsi:type="dcterms:W3CDTF">2018-10-08T15:41:00Z</dcterms:created>
  <dcterms:modified xsi:type="dcterms:W3CDTF">2018-11-18T03:35:00Z</dcterms:modified>
</cp:coreProperties>
</file>