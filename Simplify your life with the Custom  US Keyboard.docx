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7222" w:rsidRDefault="00367222" w:rsidP="00367222">
      <w:pPr>
        <w:spacing w:after="0"/>
        <w:jc w:val="center"/>
        <w:rPr>
          <w:b/>
          <w:sz w:val="32"/>
          <w:szCs w:val="32"/>
        </w:rPr>
      </w:pPr>
      <w:r>
        <w:rPr>
          <w:b/>
          <w:sz w:val="32"/>
          <w:szCs w:val="32"/>
        </w:rPr>
        <w:t>Simplify your life with the Custom US Keyboard</w:t>
      </w:r>
    </w:p>
    <w:p w:rsidR="003E008E" w:rsidRDefault="003E008E" w:rsidP="003E008E">
      <w:pPr>
        <w:spacing w:after="0"/>
        <w:rPr>
          <w:sz w:val="20"/>
          <w:szCs w:val="20"/>
        </w:rPr>
      </w:pPr>
      <w:r w:rsidRPr="003E008E">
        <w:rPr>
          <w:sz w:val="20"/>
          <w:szCs w:val="20"/>
        </w:rPr>
        <w:t>Note: this article is written as a promotion for my Github project at: https://github.com/frankliu197/Compose and written to be a tutorial l</w:t>
      </w:r>
      <w:r>
        <w:rPr>
          <w:sz w:val="20"/>
          <w:szCs w:val="20"/>
        </w:rPr>
        <w:t>ike other articles on this blog</w:t>
      </w:r>
      <w:r w:rsidRPr="003E008E">
        <w:rPr>
          <w:sz w:val="20"/>
          <w:szCs w:val="20"/>
        </w:rPr>
        <w:t>.</w:t>
      </w:r>
    </w:p>
    <w:p w:rsidR="003E008E" w:rsidRPr="003E008E" w:rsidRDefault="003E008E" w:rsidP="003E008E">
      <w:pPr>
        <w:spacing w:after="0"/>
        <w:rPr>
          <w:sz w:val="20"/>
          <w:szCs w:val="20"/>
        </w:rPr>
      </w:pPr>
    </w:p>
    <w:p w:rsidR="00BA0623" w:rsidRPr="00BA0623" w:rsidRDefault="00BA0623" w:rsidP="00BA0623">
      <w:pPr>
        <w:spacing w:after="0"/>
        <w:rPr>
          <w:b/>
          <w:sz w:val="32"/>
          <w:szCs w:val="32"/>
        </w:rPr>
      </w:pPr>
      <w:r w:rsidRPr="00BA0623">
        <w:rPr>
          <w:b/>
          <w:sz w:val="32"/>
          <w:szCs w:val="32"/>
        </w:rPr>
        <w:t>Introduction</w:t>
      </w:r>
    </w:p>
    <w:p w:rsidR="00BA0623" w:rsidRDefault="00BA0623" w:rsidP="00367222">
      <w:pPr>
        <w:spacing w:after="0"/>
        <w:ind w:firstLine="720"/>
      </w:pPr>
      <w:r>
        <w:t xml:space="preserve">This keyboard is designed as an extension to the default US keyboard, adding </w:t>
      </w:r>
      <w:del w:id="0" w:author="HP" w:date="2018-11-17T18:36:00Z">
        <w:r w:rsidDel="004F338F">
          <w:delText xml:space="preserve">on </w:delText>
        </w:r>
      </w:del>
      <w:r>
        <w:t xml:space="preserve">the functionality </w:t>
      </w:r>
      <w:del w:id="1" w:author="HP" w:date="2018-11-17T18:36:00Z">
        <w:r w:rsidDel="004F338F">
          <w:delText xml:space="preserve">to </w:delText>
        </w:r>
      </w:del>
      <w:ins w:id="2" w:author="HP" w:date="2018-11-17T18:36:00Z">
        <w:r w:rsidR="004F338F">
          <w:t xml:space="preserve">of </w:t>
        </w:r>
      </w:ins>
      <w:r>
        <w:t>typ</w:t>
      </w:r>
      <w:ins w:id="3" w:author="HP" w:date="2018-11-17T18:36:00Z">
        <w:r w:rsidR="004F338F">
          <w:t>ing</w:t>
        </w:r>
      </w:ins>
      <w:del w:id="4" w:author="HP" w:date="2018-11-17T18:36:00Z">
        <w:r w:rsidDel="004F338F">
          <w:delText>e</w:delText>
        </w:r>
      </w:del>
      <w:r>
        <w:t xml:space="preserve"> </w:t>
      </w:r>
      <w:ins w:id="5" w:author="HP" w:date="2018-11-17T18:37:00Z">
        <w:r w:rsidR="004F338F">
          <w:t xml:space="preserve">special </w:t>
        </w:r>
      </w:ins>
      <w:r>
        <w:t xml:space="preserve">characters </w:t>
      </w:r>
      <w:del w:id="6" w:author="HP" w:date="2018-11-17T18:37:00Z">
        <w:r w:rsidDel="004F338F">
          <w:delText xml:space="preserve">used in places </w:delText>
        </w:r>
      </w:del>
      <w:r>
        <w:t>such as Latin/Greek characters, mathematics and physics</w:t>
      </w:r>
      <w:ins w:id="7" w:author="HP" w:date="2018-11-17T20:17:00Z">
        <w:r w:rsidR="0096480D">
          <w:t xml:space="preserve"> symbols</w:t>
        </w:r>
      </w:ins>
      <w:r>
        <w:t xml:space="preserve">. No keys and/or key combinations from the original US keyboard </w:t>
      </w:r>
      <w:del w:id="8" w:author="HP" w:date="2018-11-17T20:18:00Z">
        <w:r w:rsidDel="0096480D">
          <w:delText>has</w:delText>
        </w:r>
      </w:del>
      <w:ins w:id="9" w:author="HP" w:date="2018-11-17T20:18:00Z">
        <w:r w:rsidR="0096480D">
          <w:t>have</w:t>
        </w:r>
      </w:ins>
      <w:r>
        <w:t xml:space="preserve"> been changed.</w:t>
      </w:r>
      <w:r w:rsidR="00367222">
        <w:t xml:space="preserve"> It can only be used on Linux.</w:t>
      </w:r>
    </w:p>
    <w:p w:rsidR="00BA0623" w:rsidRDefault="00BA0623" w:rsidP="00BA0623">
      <w:pPr>
        <w:spacing w:after="0"/>
      </w:pPr>
    </w:p>
    <w:p w:rsidR="00BA0623" w:rsidRDefault="00BA0623" w:rsidP="00BA0623">
      <w:pPr>
        <w:spacing w:after="0"/>
      </w:pPr>
      <w:r>
        <w:t>Here are the following additions:</w:t>
      </w:r>
    </w:p>
    <w:p w:rsidR="00BA0623" w:rsidRDefault="00BA0623" w:rsidP="00BA0623">
      <w:pPr>
        <w:pStyle w:val="ListParagraph"/>
        <w:numPr>
          <w:ilvl w:val="0"/>
          <w:numId w:val="1"/>
        </w:numPr>
        <w:spacing w:after="0"/>
      </w:pPr>
      <w:r>
        <w:t xml:space="preserve">Type any combination of the following accents: acute, breve, caron, cedilla, circumflex, diaeresis, grave, macron, tilde  </w:t>
      </w:r>
    </w:p>
    <w:p w:rsidR="00BA0623" w:rsidRDefault="00BA0623" w:rsidP="00BA0623">
      <w:pPr>
        <w:spacing w:after="0"/>
        <w:jc w:val="center"/>
      </w:pPr>
      <w:r>
        <w:t xml:space="preserve">ẍ, ṕ, ṻ and even </w:t>
      </w:r>
      <w:r>
        <w:rPr>
          <w:rFonts w:hint="eastAsia"/>
        </w:rPr>
        <w:t>ǖ</w:t>
      </w:r>
    </w:p>
    <w:p w:rsidR="00BA0623" w:rsidRDefault="00BA0623" w:rsidP="00BA0623">
      <w:pPr>
        <w:pStyle w:val="ListParagraph"/>
        <w:numPr>
          <w:ilvl w:val="0"/>
          <w:numId w:val="1"/>
        </w:numPr>
        <w:spacing w:after="0"/>
      </w:pPr>
      <w:r>
        <w:t xml:space="preserve">Type all </w:t>
      </w:r>
      <w:r w:rsidR="00367222">
        <w:t>Greek</w:t>
      </w:r>
      <w:r>
        <w:t xml:space="preserve"> letters  </w:t>
      </w:r>
    </w:p>
    <w:p w:rsidR="00BA0623" w:rsidRDefault="00BA0623" w:rsidP="00BA0623">
      <w:pPr>
        <w:spacing w:after="0"/>
        <w:jc w:val="center"/>
      </w:pPr>
      <w:r>
        <w:t>υ, α, β</w:t>
      </w:r>
    </w:p>
    <w:p w:rsidR="00BA0623" w:rsidRDefault="00BA0623" w:rsidP="00BA0623">
      <w:pPr>
        <w:pStyle w:val="ListParagraph"/>
        <w:numPr>
          <w:ilvl w:val="0"/>
          <w:numId w:val="1"/>
        </w:numPr>
        <w:spacing w:after="0"/>
      </w:pPr>
      <w:r>
        <w:t xml:space="preserve">Type many math symbols, more than you probably need (create a pull request if I am missing any)  </w:t>
      </w:r>
    </w:p>
    <w:p w:rsidR="00BA0623" w:rsidRDefault="00BA0623" w:rsidP="00BA0623">
      <w:pPr>
        <w:spacing w:after="0"/>
        <w:jc w:val="center"/>
      </w:pPr>
      <w:r>
        <w:rPr>
          <w:rFonts w:hint="eastAsia"/>
        </w:rPr>
        <w:t>≡</w:t>
      </w:r>
      <w:r>
        <w:t xml:space="preserve">, </w:t>
      </w:r>
      <w:r w:rsidRPr="00BA0623">
        <w:rPr>
          <w:rFonts w:ascii="Cambria Math" w:hAnsi="Cambria Math" w:cs="Cambria Math"/>
        </w:rPr>
        <w:t>∀</w:t>
      </w:r>
      <w:r>
        <w:t xml:space="preserve">, </w:t>
      </w:r>
      <w:r w:rsidRPr="00BA0623">
        <w:rPr>
          <w:rFonts w:ascii="Cambria Math" w:hAnsi="Cambria Math" w:cs="Cambria Math"/>
        </w:rPr>
        <w:t>≋</w:t>
      </w:r>
      <w:r>
        <w:t xml:space="preserve">, </w:t>
      </w:r>
      <w:r w:rsidRPr="00BA0623">
        <w:rPr>
          <w:rFonts w:ascii="Cambria Math" w:hAnsi="Cambria Math" w:cs="Cambria Math"/>
        </w:rPr>
        <w:t>≩</w:t>
      </w:r>
      <w:r>
        <w:t xml:space="preserve">, </w:t>
      </w:r>
      <w:r w:rsidRPr="00BA0623">
        <w:rPr>
          <w:rFonts w:ascii="Cambria Math" w:hAnsi="Cambria Math" w:cs="Cambria Math"/>
        </w:rPr>
        <w:t>⊊</w:t>
      </w:r>
      <w:r>
        <w:t xml:space="preserve">, </w:t>
      </w:r>
      <w:r w:rsidRPr="00BA0623">
        <w:rPr>
          <w:rFonts w:ascii="Cambria Math" w:hAnsi="Cambria Math" w:cs="Cambria Math"/>
        </w:rPr>
        <w:t>∰</w:t>
      </w:r>
      <w:r>
        <w:t xml:space="preserve">, </w:t>
      </w:r>
      <w:r w:rsidRPr="00BA0623">
        <w:rPr>
          <w:rFonts w:ascii="Calibri" w:hAnsi="Calibri" w:cs="Calibri"/>
        </w:rPr>
        <w:t>¾</w:t>
      </w:r>
    </w:p>
    <w:p w:rsidR="00BA0623" w:rsidRDefault="00BA0623" w:rsidP="00BA0623">
      <w:pPr>
        <w:pStyle w:val="ListParagraph"/>
        <w:numPr>
          <w:ilvl w:val="0"/>
          <w:numId w:val="1"/>
        </w:numPr>
        <w:spacing w:after="0"/>
      </w:pPr>
      <w:r>
        <w:t>Type superscripts and subscripts</w:t>
      </w:r>
    </w:p>
    <w:p w:rsidR="00BA0623" w:rsidRDefault="00BA0623" w:rsidP="00BA0623">
      <w:pPr>
        <w:spacing w:after="0"/>
        <w:jc w:val="center"/>
      </w:pPr>
      <w:r>
        <w:t>⁴, ⁺, ₀</w:t>
      </w:r>
    </w:p>
    <w:p w:rsidR="00BA0623" w:rsidRDefault="00BA0623" w:rsidP="00BA0623">
      <w:pPr>
        <w:pStyle w:val="ListParagraph"/>
        <w:numPr>
          <w:ilvl w:val="0"/>
          <w:numId w:val="1"/>
        </w:numPr>
        <w:spacing w:after="0"/>
      </w:pPr>
      <w:r>
        <w:t xml:space="preserve">Type </w:t>
      </w:r>
      <w:del w:id="10" w:author="HP" w:date="2018-11-17T18:39:00Z">
        <w:r w:rsidDel="004F338F">
          <w:delText xml:space="preserve">in </w:delText>
        </w:r>
      </w:del>
      <w:r>
        <w:t>other symbols that may be useful for your life</w:t>
      </w:r>
    </w:p>
    <w:p w:rsidR="00367222" w:rsidRDefault="00BA0623" w:rsidP="00367222">
      <w:pPr>
        <w:spacing w:after="0"/>
        <w:jc w:val="center"/>
      </w:pPr>
      <w:r>
        <w:t>¥, ¶, µ, ¿, °</w:t>
      </w:r>
    </w:p>
    <w:p w:rsidR="00367222" w:rsidRPr="00367222" w:rsidRDefault="00367222" w:rsidP="00367222">
      <w:pPr>
        <w:pStyle w:val="ListParagraph"/>
        <w:numPr>
          <w:ilvl w:val="0"/>
          <w:numId w:val="1"/>
        </w:numPr>
        <w:spacing w:after="0"/>
      </w:pPr>
      <w:r>
        <w:rPr>
          <w:rFonts w:eastAsia="MS Mincho" w:cstheme="minorHAnsi"/>
        </w:rPr>
        <w:t xml:space="preserve">Circle any letter or symbol </w:t>
      </w:r>
      <w:del w:id="11" w:author="HP" w:date="2018-11-17T18:39:00Z">
        <w:r w:rsidDel="004F338F">
          <w:rPr>
            <w:rFonts w:eastAsia="MS Mincho" w:cstheme="minorHAnsi"/>
          </w:rPr>
          <w:delText xml:space="preserve">you </w:delText>
        </w:r>
      </w:del>
      <w:r>
        <w:rPr>
          <w:rFonts w:eastAsia="MS Mincho" w:cstheme="minorHAnsi"/>
        </w:rPr>
        <w:t>like</w:t>
      </w:r>
    </w:p>
    <w:p w:rsidR="00BA0623" w:rsidRDefault="00BA0623" w:rsidP="00367222">
      <w:pPr>
        <w:spacing w:after="0"/>
        <w:jc w:val="center"/>
      </w:pPr>
      <w:r w:rsidRPr="00367222">
        <w:rPr>
          <w:rFonts w:ascii="MS Mincho" w:eastAsia="MS Mincho" w:hAnsi="MS Mincho" w:cs="MS Mincho" w:hint="eastAsia"/>
        </w:rPr>
        <w:t>ⓔ</w:t>
      </w:r>
    </w:p>
    <w:p w:rsidR="00BA0623" w:rsidRDefault="00BA0623" w:rsidP="00BA0623">
      <w:pPr>
        <w:spacing w:after="0"/>
      </w:pPr>
    </w:p>
    <w:p w:rsidR="00367222" w:rsidRDefault="00367222" w:rsidP="00BA0623">
      <w:pPr>
        <w:spacing w:after="0"/>
      </w:pPr>
      <w:r>
        <w:t>Usage and installation explanations will be explained below</w:t>
      </w:r>
      <w:r w:rsidR="00075C96">
        <w:t>.</w:t>
      </w:r>
    </w:p>
    <w:p w:rsidR="00367222" w:rsidRDefault="00367222" w:rsidP="00BA0623">
      <w:pPr>
        <w:spacing w:after="0"/>
      </w:pPr>
      <w:r>
        <w:t xml:space="preserve"> </w:t>
      </w:r>
    </w:p>
    <w:p w:rsidR="00BA0623" w:rsidRPr="00367222" w:rsidRDefault="00367222" w:rsidP="00BA0623">
      <w:pPr>
        <w:spacing w:after="0"/>
        <w:rPr>
          <w:b/>
          <w:sz w:val="32"/>
          <w:szCs w:val="32"/>
        </w:rPr>
      </w:pPr>
      <w:r>
        <w:rPr>
          <w:b/>
          <w:sz w:val="32"/>
          <w:szCs w:val="32"/>
        </w:rPr>
        <w:t>Usage</w:t>
      </w:r>
    </w:p>
    <w:p w:rsidR="00C90C7D" w:rsidRDefault="00C90C7D" w:rsidP="00C90C7D">
      <w:pPr>
        <w:spacing w:after="0"/>
        <w:ind w:firstLine="720"/>
      </w:pPr>
      <w:r>
        <w:t>This keyboard featur</w:t>
      </w:r>
      <w:r w:rsidR="00075C96">
        <w:t xml:space="preserve">es four levels of key shifting. </w:t>
      </w:r>
      <w:del w:id="12" w:author="HP" w:date="2018-11-17T18:43:00Z">
        <w:r w:rsidR="00075C96" w:rsidDel="004F338F">
          <w:delText xml:space="preserve">This </w:delText>
        </w:r>
      </w:del>
      <w:ins w:id="13" w:author="HP" w:date="2018-11-17T18:43:00Z">
        <w:r w:rsidR="004F338F">
          <w:t xml:space="preserve">It </w:t>
        </w:r>
      </w:ins>
      <w:r w:rsidR="00075C96">
        <w:t>means that you can type four different characters per key on your keyboard.</w:t>
      </w:r>
      <w:r>
        <w:t xml:space="preserve"> Let’s take a look at an example below: </w:t>
      </w:r>
    </w:p>
    <w:p w:rsidR="00C90C7D" w:rsidRDefault="00C90C7D" w:rsidP="00C90C7D">
      <w:pPr>
        <w:spacing w:after="0"/>
        <w:ind w:firstLine="720"/>
      </w:pPr>
    </w:p>
    <w:p w:rsidR="00075C96" w:rsidRDefault="002E00AA" w:rsidP="00075C96">
      <w:pPr>
        <w:spacing w:after="0"/>
      </w:pPr>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4pt;height:195pt">
            <v:imagedata r:id="rId8" o:title="Key"/>
          </v:shape>
        </w:pict>
      </w:r>
    </w:p>
    <w:p w:rsidR="00075C96" w:rsidRDefault="00075C96" w:rsidP="00C90C7D">
      <w:pPr>
        <w:spacing w:after="0"/>
        <w:ind w:firstLine="720"/>
        <w:rPr>
          <w:rFonts w:cstheme="minorHAnsi"/>
          <w:color w:val="000000" w:themeColor="text1"/>
          <w:shd w:val="clear" w:color="auto" w:fill="FFFFFF"/>
        </w:rPr>
      </w:pPr>
      <w:r>
        <w:t xml:space="preserve">This is the custom keyboard’s implementation of the most upper-left key of your keyboard. By default, by pressing this key, you will print out the ` (grave) symbol. You can print out the ~, </w:t>
      </w:r>
      <w:r w:rsidRPr="00075C96">
        <w:rPr>
          <w:rStyle w:val="Emphasis"/>
          <w:rFonts w:cstheme="minorHAnsi"/>
          <w:b/>
          <w:bCs/>
          <w:i w:val="0"/>
          <w:iCs w:val="0"/>
          <w:color w:val="000000" w:themeColor="text1"/>
          <w:shd w:val="clear" w:color="auto" w:fill="FFFFFF"/>
        </w:rPr>
        <w:t>°</w:t>
      </w:r>
      <w:r w:rsidRPr="00075C96">
        <w:rPr>
          <w:rStyle w:val="Emphasis"/>
          <w:rFonts w:cstheme="minorHAnsi"/>
          <w:bCs/>
          <w:i w:val="0"/>
          <w:iCs w:val="0"/>
          <w:color w:val="000000" w:themeColor="text1"/>
          <w:shd w:val="clear" w:color="auto" w:fill="FFFFFF"/>
        </w:rPr>
        <w:t>,</w:t>
      </w:r>
      <w:r w:rsidRPr="00075C96">
        <w:rPr>
          <w:rStyle w:val="Emphasis"/>
          <w:rFonts w:cstheme="minorHAnsi"/>
          <w:b/>
          <w:bCs/>
          <w:i w:val="0"/>
          <w:iCs w:val="0"/>
          <w:color w:val="000000" w:themeColor="text1"/>
          <w:shd w:val="clear" w:color="auto" w:fill="FFFFFF"/>
        </w:rPr>
        <w:t xml:space="preserve"> </w:t>
      </w:r>
      <w:r w:rsidRPr="00075C96">
        <w:rPr>
          <w:rStyle w:val="Emphasis"/>
          <w:rFonts w:cstheme="minorHAnsi"/>
          <w:bCs/>
          <w:i w:val="0"/>
          <w:iCs w:val="0"/>
          <w:color w:val="000000" w:themeColor="text1"/>
          <w:shd w:val="clear" w:color="auto" w:fill="FFFFFF"/>
        </w:rPr>
        <w:t>and</w:t>
      </w:r>
      <w:r w:rsidRPr="00075C96">
        <w:rPr>
          <w:rStyle w:val="Emphasis"/>
          <w:rFonts w:cstheme="minorHAnsi"/>
          <w:b/>
          <w:bCs/>
          <w:i w:val="0"/>
          <w:iCs w:val="0"/>
          <w:color w:val="000000" w:themeColor="text1"/>
          <w:shd w:val="clear" w:color="auto" w:fill="FFFFFF"/>
        </w:rPr>
        <w:t xml:space="preserve"> </w:t>
      </w:r>
      <w:r w:rsidRPr="00075C96">
        <w:rPr>
          <w:rFonts w:cstheme="minorHAnsi"/>
          <w:color w:val="000000" w:themeColor="text1"/>
          <w:shd w:val="clear" w:color="auto" w:fill="FFFFFF"/>
        </w:rPr>
        <w:t>′</w:t>
      </w:r>
      <w:r>
        <w:rPr>
          <w:rFonts w:cstheme="minorHAnsi"/>
          <w:color w:val="000000" w:themeColor="text1"/>
          <w:shd w:val="clear" w:color="auto" w:fill="FFFFFF"/>
        </w:rPr>
        <w:t xml:space="preserve"> symbols by pressing any sort of “shift” key, including the shift key, the third level shift key (which by default is the Right-Alt) and/or pressing a combination of the shift keys for the fourth level shift. </w:t>
      </w:r>
    </w:p>
    <w:p w:rsidR="00075C96" w:rsidRPr="00075C96" w:rsidRDefault="00075C96" w:rsidP="00C90C7D">
      <w:pPr>
        <w:spacing w:after="0"/>
        <w:ind w:firstLine="720"/>
        <w:rPr>
          <w:rFonts w:cstheme="minorHAnsi"/>
          <w:color w:val="000000" w:themeColor="text1"/>
        </w:rPr>
      </w:pPr>
    </w:p>
    <w:p w:rsidR="00C90C7D" w:rsidRDefault="00C90C7D" w:rsidP="00C90C7D">
      <w:pPr>
        <w:spacing w:after="0"/>
        <w:ind w:firstLine="720"/>
      </w:pPr>
      <w:r>
        <w:t>Below is a quick reference of the key</w:t>
      </w:r>
      <w:r w:rsidR="00075C96">
        <w:t xml:space="preserve"> </w:t>
      </w:r>
      <w:r>
        <w:t>map</w:t>
      </w:r>
      <w:r w:rsidR="00075C96">
        <w:t>pings</w:t>
      </w:r>
      <w:r>
        <w:t xml:space="preserve"> of the keyboard. It is not required to know where all the keys are</w:t>
      </w:r>
      <w:del w:id="14" w:author="HP" w:date="2018-11-17T20:20:00Z">
        <w:r w:rsidDel="00237082">
          <w:delText xml:space="preserve"> to use it effectively</w:delText>
        </w:r>
      </w:del>
      <w:r>
        <w:t>.</w:t>
      </w:r>
    </w:p>
    <w:p w:rsidR="00075C96" w:rsidRDefault="00C90C7D" w:rsidP="00075C96">
      <w:pPr>
        <w:spacing w:after="0"/>
        <w:ind w:firstLine="720"/>
      </w:pPr>
      <w:r>
        <w:t xml:space="preserve"> </w:t>
      </w:r>
    </w:p>
    <w:p w:rsidR="00BA0623" w:rsidRDefault="00BA0623" w:rsidP="004E1412">
      <w:pPr>
        <w:spacing w:after="0"/>
        <w:ind w:firstLine="720"/>
      </w:pPr>
      <w:r>
        <w:t xml:space="preserve">You will notice </w:t>
      </w:r>
      <w:ins w:id="15" w:author="HP" w:date="2018-11-17T19:01:00Z">
        <w:r w:rsidR="004F338F">
          <w:t xml:space="preserve">that </w:t>
        </w:r>
      </w:ins>
      <w:r>
        <w:t>th</w:t>
      </w:r>
      <w:ins w:id="16" w:author="HP" w:date="2018-11-17T19:02:00Z">
        <w:r w:rsidR="004F338F">
          <w:t>is</w:t>
        </w:r>
      </w:ins>
      <w:del w:id="17" w:author="HP" w:date="2018-11-17T19:02:00Z">
        <w:r w:rsidDel="004F338F">
          <w:delText>ese</w:delText>
        </w:r>
      </w:del>
      <w:r>
        <w:t xml:space="preserve"> keyboard </w:t>
      </w:r>
      <w:del w:id="18" w:author="HP" w:date="2018-11-17T19:02:00Z">
        <w:r w:rsidDel="004F338F">
          <w:delText xml:space="preserve">will </w:delText>
        </w:r>
      </w:del>
      <w:r>
        <w:t>contain</w:t>
      </w:r>
      <w:ins w:id="19" w:author="HP" w:date="2018-11-17T19:02:00Z">
        <w:r w:rsidR="004F338F">
          <w:t>s</w:t>
        </w:r>
      </w:ins>
      <w:r>
        <w:t xml:space="preserve"> almost no keys that I have specified in the introduction.</w:t>
      </w:r>
      <w:r w:rsidR="004E1412">
        <w:t xml:space="preserve"> </w:t>
      </w:r>
      <w:r w:rsidR="00C90C7D">
        <w:t>Most of these keys are written though the dead keys</w:t>
      </w:r>
      <w:r w:rsidR="006449A6">
        <w:t xml:space="preserve"> (as shown in gray above)</w:t>
      </w:r>
      <w:r w:rsidR="00C90C7D">
        <w:t>, or the compose key, which is explain</w:t>
      </w:r>
      <w:r w:rsidR="006449A6">
        <w:t>ed later.</w:t>
      </w:r>
    </w:p>
    <w:p w:rsidR="006449A6" w:rsidRDefault="006449A6" w:rsidP="004E1412">
      <w:pPr>
        <w:spacing w:after="0"/>
        <w:ind w:firstLine="720"/>
      </w:pPr>
    </w:p>
    <w:p w:rsidR="006449A6" w:rsidRDefault="006449A6" w:rsidP="004E1412">
      <w:pPr>
        <w:spacing w:after="0"/>
        <w:ind w:firstLine="720"/>
      </w:pPr>
      <w:r>
        <w:t>Here are a few quick points about the keyboard’s layout:</w:t>
      </w:r>
    </w:p>
    <w:p w:rsidR="006449A6" w:rsidRDefault="006449A6" w:rsidP="006449A6">
      <w:pPr>
        <w:pStyle w:val="ListParagraph"/>
        <w:numPr>
          <w:ilvl w:val="0"/>
          <w:numId w:val="2"/>
        </w:numPr>
        <w:spacing w:after="0"/>
      </w:pPr>
      <w:r>
        <w:t>A comprehensive list of accents is found in the third and fourth level shift on the right side of the keyboard, where the punctuations are. You can use these accents with the compose key to properly other non-English Latin characters.</w:t>
      </w:r>
    </w:p>
    <w:p w:rsidR="006449A6" w:rsidRDefault="006449A6" w:rsidP="006449A6">
      <w:pPr>
        <w:pStyle w:val="ListParagraph"/>
        <w:numPr>
          <w:ilvl w:val="0"/>
          <w:numId w:val="2"/>
        </w:numPr>
        <w:spacing w:after="0"/>
      </w:pPr>
      <w:r>
        <w:t>The dead keys are found in the third and fourth level shift, on the right side of the keyboard.</w:t>
      </w:r>
    </w:p>
    <w:p w:rsidR="00BA0623" w:rsidRDefault="00BA0623" w:rsidP="00BA0623">
      <w:pPr>
        <w:spacing w:after="0"/>
      </w:pPr>
    </w:p>
    <w:p w:rsidR="00BA0623" w:rsidRDefault="00A47982" w:rsidP="00BA0623">
      <w:pPr>
        <w:spacing w:after="0"/>
      </w:pPr>
      <w:r>
        <w:rPr>
          <w:b/>
        </w:rPr>
        <w:t xml:space="preserve">Dead Keys: </w:t>
      </w:r>
    </w:p>
    <w:p w:rsidR="00255A6B" w:rsidRDefault="00255A6B" w:rsidP="00BA0623">
      <w:pPr>
        <w:spacing w:after="0"/>
      </w:pPr>
      <w:r>
        <w:t>Dead keys are similar to a modifier key (like shift)</w:t>
      </w:r>
      <w:r w:rsidR="00BA0623">
        <w:t>, but</w:t>
      </w:r>
      <w:r>
        <w:t xml:space="preserve"> </w:t>
      </w:r>
      <w:del w:id="20" w:author="HP" w:date="2018-11-17T19:26:00Z">
        <w:r w:rsidDel="004F338F">
          <w:delText xml:space="preserve">are </w:delText>
        </w:r>
      </w:del>
      <w:r>
        <w:t>they only create one type of characters:</w:t>
      </w:r>
    </w:p>
    <w:p w:rsidR="006D31D8" w:rsidRDefault="006D31D8" w:rsidP="006D31D8">
      <w:pPr>
        <w:spacing w:after="0"/>
        <w:rPr>
          <w:b/>
        </w:rPr>
      </w:pPr>
    </w:p>
    <w:p w:rsidR="006D31D8" w:rsidRPr="006D31D8" w:rsidRDefault="006D31D8" w:rsidP="006D31D8">
      <w:pPr>
        <w:spacing w:after="0"/>
      </w:pPr>
      <w:r w:rsidRPr="006D31D8">
        <w:rPr>
          <w:b/>
        </w:rPr>
        <w:t xml:space="preserve">Dead Inverted </w:t>
      </w:r>
      <w:r w:rsidRPr="006D31D8">
        <w:t>(Right-Alt + -)</w:t>
      </w:r>
    </w:p>
    <w:p w:rsidR="006D31D8" w:rsidRDefault="006D31D8" w:rsidP="006D31D8">
      <w:pPr>
        <w:spacing w:after="0" w:line="240" w:lineRule="auto"/>
      </w:pPr>
      <w:r>
        <w:t>Inverts the keys upside down</w:t>
      </w:r>
    </w:p>
    <w:p w:rsidR="006D31D8" w:rsidRDefault="006D31D8" w:rsidP="00700B43">
      <w:pPr>
        <w:spacing w:after="0"/>
        <w:ind w:firstLine="720"/>
      </w:pPr>
      <w:r>
        <w:t xml:space="preserve">dead_inverted + A </w:t>
      </w:r>
      <w:r>
        <w:rPr>
          <w:rFonts w:hint="eastAsia"/>
        </w:rPr>
        <w:t>→</w:t>
      </w:r>
      <w:r>
        <w:t xml:space="preserve"> </w:t>
      </w:r>
      <w:r>
        <w:rPr>
          <w:rFonts w:ascii="Cambria Math" w:hAnsi="Cambria Math" w:cs="Cambria Math"/>
        </w:rPr>
        <w:t>∀</w:t>
      </w:r>
      <w:r>
        <w:t xml:space="preserve">  </w:t>
      </w:r>
    </w:p>
    <w:p w:rsidR="00700B43" w:rsidRPr="00700B43" w:rsidRDefault="00700B43" w:rsidP="00700B43">
      <w:pPr>
        <w:spacing w:after="0"/>
        <w:ind w:firstLine="720"/>
      </w:pPr>
    </w:p>
    <w:p w:rsidR="006D31D8" w:rsidRDefault="006D31D8" w:rsidP="006D31D8">
      <w:pPr>
        <w:spacing w:after="0"/>
      </w:pPr>
      <w:r>
        <w:rPr>
          <w:b/>
        </w:rPr>
        <w:t xml:space="preserve">Dead Superscript </w:t>
      </w:r>
      <w:r>
        <w:t>(Right-Alt + \)</w:t>
      </w:r>
    </w:p>
    <w:p w:rsidR="006D31D8" w:rsidRDefault="006D31D8" w:rsidP="006D31D8">
      <w:pPr>
        <w:spacing w:after="0"/>
      </w:pPr>
      <w:r>
        <w:t>Changes the next letter into its superscript form</w:t>
      </w:r>
    </w:p>
    <w:p w:rsidR="006D31D8" w:rsidRDefault="006D31D8" w:rsidP="00B0759A">
      <w:pPr>
        <w:spacing w:after="0"/>
        <w:ind w:firstLine="720"/>
      </w:pPr>
      <w:r>
        <w:rPr>
          <w:rFonts w:hint="eastAsia"/>
        </w:rPr>
        <w:t xml:space="preserve">dead_superscript + 1 </w:t>
      </w:r>
      <w:r>
        <w:rPr>
          <w:rFonts w:hint="eastAsia"/>
        </w:rPr>
        <w:t>→</w:t>
      </w:r>
      <w:r>
        <w:rPr>
          <w:rFonts w:hint="eastAsia"/>
        </w:rPr>
        <w:t xml:space="preserve"> </w:t>
      </w:r>
      <w:r>
        <w:rPr>
          <w:rFonts w:hint="eastAsia"/>
        </w:rPr>
        <w:t>¹</w:t>
      </w:r>
      <w:r>
        <w:rPr>
          <w:rFonts w:hint="eastAsia"/>
        </w:rPr>
        <w:t xml:space="preserve">  </w:t>
      </w:r>
    </w:p>
    <w:p w:rsidR="006D31D8" w:rsidRDefault="006D31D8" w:rsidP="006D31D8">
      <w:pPr>
        <w:spacing w:after="0"/>
      </w:pPr>
    </w:p>
    <w:p w:rsidR="009956E3" w:rsidRPr="009956E3" w:rsidRDefault="009956E3" w:rsidP="006D31D8">
      <w:pPr>
        <w:spacing w:after="0"/>
      </w:pPr>
      <w:r>
        <w:rPr>
          <w:b/>
        </w:rPr>
        <w:lastRenderedPageBreak/>
        <w:t xml:space="preserve">Dead Subscript </w:t>
      </w:r>
      <w:r>
        <w:t xml:space="preserve">(Right-Alt + </w:t>
      </w:r>
      <w:r w:rsidR="00700B43">
        <w:t>|)</w:t>
      </w:r>
    </w:p>
    <w:p w:rsidR="00700B43" w:rsidRDefault="00700B43" w:rsidP="00700B43">
      <w:pPr>
        <w:spacing w:after="0"/>
      </w:pPr>
      <w:r>
        <w:t xml:space="preserve">Changes the next letter into its superscript form  </w:t>
      </w:r>
    </w:p>
    <w:p w:rsidR="00700B43" w:rsidRDefault="00700B43" w:rsidP="00B0759A">
      <w:pPr>
        <w:spacing w:after="0"/>
      </w:pPr>
      <w:r>
        <w:tab/>
        <w:t xml:space="preserve">dead_subscript + 1 </w:t>
      </w:r>
      <w:r>
        <w:rPr>
          <w:rFonts w:hint="eastAsia"/>
        </w:rPr>
        <w:t>→</w:t>
      </w:r>
      <w:r>
        <w:t xml:space="preserve"> ₁  </w:t>
      </w:r>
    </w:p>
    <w:p w:rsidR="00B0759A" w:rsidRDefault="00B0759A" w:rsidP="00700B43">
      <w:pPr>
        <w:spacing w:after="0"/>
      </w:pPr>
    </w:p>
    <w:p w:rsidR="00700B43" w:rsidRDefault="00700B43" w:rsidP="00700B43">
      <w:pPr>
        <w:spacing w:after="0"/>
      </w:pPr>
      <w:r>
        <w:rPr>
          <w:b/>
        </w:rPr>
        <w:t xml:space="preserve">Dead Music </w:t>
      </w:r>
      <w:r>
        <w:t>(Right-Alt + _)</w:t>
      </w:r>
    </w:p>
    <w:p w:rsidR="00BA0623" w:rsidRDefault="00700B43" w:rsidP="00700B43">
      <w:pPr>
        <w:spacing w:after="0"/>
      </w:pPr>
      <w:r>
        <w:t>Maps musical keys</w:t>
      </w:r>
      <w:r w:rsidR="00BA0623">
        <w:t xml:space="preserve"> </w:t>
      </w:r>
    </w:p>
    <w:p w:rsidR="00BA0623" w:rsidRDefault="00BA0623" w:rsidP="00BA0623">
      <w:pPr>
        <w:spacing w:after="0"/>
      </w:pPr>
      <w:r>
        <w:t xml:space="preserve"> </w:t>
      </w:r>
      <w:r w:rsidR="00700B43">
        <w:tab/>
        <w:t xml:space="preserve">dead_music </w:t>
      </w:r>
      <w:r>
        <w:t xml:space="preserve">+ e </w:t>
      </w:r>
      <w:r>
        <w:rPr>
          <w:rFonts w:hint="eastAsia"/>
        </w:rPr>
        <w:t>→</w:t>
      </w:r>
      <w:r>
        <w:t xml:space="preserve"> </w:t>
      </w:r>
      <w:r>
        <w:rPr>
          <w:rFonts w:ascii="Segoe UI Symbol" w:hAnsi="Segoe UI Symbol" w:cs="Segoe UI Symbol"/>
        </w:rPr>
        <w:t>♪</w:t>
      </w:r>
      <w:r>
        <w:t xml:space="preserve"> (eighth note)</w:t>
      </w:r>
    </w:p>
    <w:p w:rsidR="00700B43" w:rsidRDefault="00700B43" w:rsidP="00BA0623">
      <w:pPr>
        <w:spacing w:after="0"/>
      </w:pPr>
    </w:p>
    <w:p w:rsidR="00700B43" w:rsidRDefault="00700B43" w:rsidP="00BA0623">
      <w:pPr>
        <w:spacing w:after="0"/>
      </w:pPr>
      <w:r>
        <w:rPr>
          <w:b/>
        </w:rPr>
        <w:t xml:space="preserve">Dead Currency </w:t>
      </w:r>
      <w:r>
        <w:t>(Right-Alt + +)</w:t>
      </w:r>
    </w:p>
    <w:p w:rsidR="00700B43" w:rsidRDefault="00700B43" w:rsidP="00700B43">
      <w:pPr>
        <w:spacing w:after="0"/>
      </w:pPr>
      <w:r>
        <w:t>Maps currency symbols</w:t>
      </w:r>
    </w:p>
    <w:p w:rsidR="00BA0623" w:rsidRDefault="00BA0623" w:rsidP="00700B43">
      <w:pPr>
        <w:spacing w:after="0"/>
        <w:ind w:firstLine="720"/>
      </w:pPr>
      <w:r>
        <w:rPr>
          <w:rFonts w:hint="eastAsia"/>
        </w:rPr>
        <w:t>d</w:t>
      </w:r>
      <w:r w:rsidR="00700B43">
        <w:rPr>
          <w:rFonts w:hint="eastAsia"/>
        </w:rPr>
        <w:t>ead_currency +</w:t>
      </w:r>
      <w:r>
        <w:rPr>
          <w:rFonts w:hint="eastAsia"/>
        </w:rPr>
        <w:t xml:space="preserve"> y </w:t>
      </w:r>
      <w:r>
        <w:rPr>
          <w:rFonts w:hint="eastAsia"/>
        </w:rPr>
        <w:t>→</w:t>
      </w:r>
      <w:r>
        <w:rPr>
          <w:rFonts w:hint="eastAsia"/>
        </w:rPr>
        <w:t xml:space="preserve"> ¥ (yen symbol)  </w:t>
      </w:r>
    </w:p>
    <w:p w:rsidR="00BA0623" w:rsidRDefault="00700B43" w:rsidP="00BA0623">
      <w:pPr>
        <w:spacing w:after="0"/>
      </w:pPr>
      <w:r>
        <w:rPr>
          <w:rFonts w:hint="eastAsia"/>
        </w:rPr>
        <w:t xml:space="preserve"> </w:t>
      </w:r>
      <w:r>
        <w:rPr>
          <w:rFonts w:hint="eastAsia"/>
        </w:rPr>
        <w:tab/>
        <w:t>dead</w:t>
      </w:r>
      <w:r w:rsidR="00BA0623">
        <w:rPr>
          <w:rFonts w:hint="eastAsia"/>
        </w:rPr>
        <w:t>_curren</w:t>
      </w:r>
      <w:r>
        <w:rPr>
          <w:rFonts w:hint="eastAsia"/>
        </w:rPr>
        <w:t>cy +</w:t>
      </w:r>
      <w:r w:rsidR="00BA0623">
        <w:rPr>
          <w:rFonts w:hint="eastAsia"/>
        </w:rPr>
        <w:t xml:space="preserve"> c </w:t>
      </w:r>
      <w:r w:rsidR="00BA0623">
        <w:rPr>
          <w:rFonts w:hint="eastAsia"/>
        </w:rPr>
        <w:t>→</w:t>
      </w:r>
      <w:r w:rsidR="00BA0623">
        <w:rPr>
          <w:rFonts w:hint="eastAsia"/>
        </w:rPr>
        <w:t xml:space="preserve"> ¢ (cent symbol)  </w:t>
      </w:r>
    </w:p>
    <w:p w:rsidR="00700B43" w:rsidRDefault="00700B43" w:rsidP="00BA0623">
      <w:pPr>
        <w:spacing w:after="0"/>
        <w:rPr>
          <w:b/>
        </w:rPr>
      </w:pPr>
    </w:p>
    <w:p w:rsidR="00700B43" w:rsidRDefault="00700B43" w:rsidP="00BA0623">
      <w:pPr>
        <w:spacing w:after="0"/>
      </w:pPr>
      <w:r>
        <w:rPr>
          <w:b/>
        </w:rPr>
        <w:t xml:space="preserve">Dead Greek </w:t>
      </w:r>
      <w:r>
        <w:t>(Right-Alt + =)</w:t>
      </w:r>
    </w:p>
    <w:p w:rsidR="00BA0623" w:rsidRDefault="00BA0623" w:rsidP="00BA0623">
      <w:pPr>
        <w:spacing w:after="0"/>
      </w:pPr>
      <w:r>
        <w:t xml:space="preserve">Maps </w:t>
      </w:r>
      <w:r w:rsidR="00700B43">
        <w:t>Greek</w:t>
      </w:r>
      <w:r>
        <w:t xml:space="preserve"> letters. </w:t>
      </w:r>
      <w:del w:id="21" w:author="HP" w:date="2018-11-17T19:41:00Z">
        <w:r w:rsidDel="004F338F">
          <w:delText>Because t</w:delText>
        </w:r>
      </w:del>
      <w:ins w:id="22" w:author="HP" w:date="2018-11-17T19:41:00Z">
        <w:r w:rsidR="004F338F">
          <w:t>T</w:t>
        </w:r>
      </w:ins>
      <w:r>
        <w:t xml:space="preserve">here </w:t>
      </w:r>
      <w:del w:id="23" w:author="HP" w:date="2018-11-17T22:20:00Z">
        <w:r w:rsidDel="002E00AA">
          <w:delText xml:space="preserve">are </w:delText>
        </w:r>
      </w:del>
      <w:ins w:id="24" w:author="HP" w:date="2018-11-17T22:20:00Z">
        <w:r w:rsidR="002E00AA">
          <w:t>is</w:t>
        </w:r>
        <w:r w:rsidR="002E00AA">
          <w:t xml:space="preserve"> </w:t>
        </w:r>
      </w:ins>
      <w:ins w:id="25" w:author="HP" w:date="2018-11-17T19:42:00Z">
        <w:r w:rsidR="004F338F">
          <w:t xml:space="preserve">more than one </w:t>
        </w:r>
      </w:ins>
      <w:r>
        <w:t>letter</w:t>
      </w:r>
      <w:del w:id="26" w:author="HP" w:date="2018-11-17T22:20:00Z">
        <w:r w:rsidDel="002E00AA">
          <w:delText>s</w:delText>
        </w:r>
      </w:del>
      <w:r>
        <w:t xml:space="preserve"> in </w:t>
      </w:r>
      <w:r w:rsidR="00700B43">
        <w:t>Greek</w:t>
      </w:r>
      <w:ins w:id="27" w:author="HP" w:date="2018-11-17T19:42:00Z">
        <w:r w:rsidR="004F338F">
          <w:t>.</w:t>
        </w:r>
      </w:ins>
      <w:del w:id="28" w:author="HP" w:date="2018-11-17T19:42:00Z">
        <w:r w:rsidDel="004F338F">
          <w:delText xml:space="preserve"> than one letter in </w:delText>
        </w:r>
        <w:r w:rsidR="00700B43" w:rsidDel="004F338F">
          <w:delText>Greek</w:delText>
        </w:r>
        <w:r w:rsidDel="004F338F">
          <w:delText xml:space="preserve"> </w:delText>
        </w:r>
      </w:del>
      <w:del w:id="29" w:author="HP" w:date="2018-11-17T19:43:00Z">
        <w:r w:rsidDel="004F338F">
          <w:delText>that</w:delText>
        </w:r>
      </w:del>
      <w:r>
        <w:t xml:space="preserve"> </w:t>
      </w:r>
      <w:ins w:id="30" w:author="HP" w:date="2018-11-17T19:43:00Z">
        <w:r w:rsidR="004F338F">
          <w:t xml:space="preserve">It </w:t>
        </w:r>
      </w:ins>
      <w:r>
        <w:t>starts with the sa</w:t>
      </w:r>
      <w:r w:rsidR="00700B43">
        <w:t>me letter (e.g. tau and theta)</w:t>
      </w:r>
      <w:ins w:id="31" w:author="HP" w:date="2018-11-17T19:44:00Z">
        <w:r w:rsidR="004F338F">
          <w:t>.</w:t>
        </w:r>
      </w:ins>
      <w:del w:id="32" w:author="HP" w:date="2018-11-17T19:44:00Z">
        <w:r w:rsidR="00700B43" w:rsidDel="004F338F">
          <w:delText>,</w:delText>
        </w:r>
      </w:del>
      <w:r w:rsidR="00700B43">
        <w:t xml:space="preserve"> </w:t>
      </w:r>
      <w:del w:id="33" w:author="HP" w:date="2018-11-17T19:44:00Z">
        <w:r w:rsidDel="004F338F">
          <w:delText>s</w:delText>
        </w:r>
      </w:del>
      <w:ins w:id="34" w:author="HP" w:date="2018-11-17T19:44:00Z">
        <w:r w:rsidR="004F338F">
          <w:t>S</w:t>
        </w:r>
      </w:ins>
      <w:r>
        <w:t xml:space="preserve">ome </w:t>
      </w:r>
      <w:r w:rsidR="00700B43">
        <w:t>Greek</w:t>
      </w:r>
      <w:r>
        <w:t xml:space="preserve"> keys are not mapped in a position that is </w:t>
      </w:r>
      <w:r w:rsidR="00700B43">
        <w:t>favorable</w:t>
      </w:r>
      <w:r>
        <w:t xml:space="preserve">.  </w:t>
      </w:r>
    </w:p>
    <w:p w:rsidR="00BA0623" w:rsidRDefault="00700B43" w:rsidP="00700B43">
      <w:pPr>
        <w:spacing w:after="0"/>
        <w:ind w:firstLine="720"/>
      </w:pPr>
      <w:r>
        <w:t>d</w:t>
      </w:r>
      <w:r>
        <w:rPr>
          <w:rFonts w:hint="eastAsia"/>
        </w:rPr>
        <w:t>ead</w:t>
      </w:r>
      <w:r w:rsidR="00BA0623">
        <w:rPr>
          <w:rFonts w:hint="eastAsia"/>
        </w:rPr>
        <w:t xml:space="preserve">_greek + a </w:t>
      </w:r>
      <w:r w:rsidR="00BA0623">
        <w:rPr>
          <w:rFonts w:hint="eastAsia"/>
        </w:rPr>
        <w:t>→</w:t>
      </w:r>
      <w:r w:rsidR="00BA0623">
        <w:rPr>
          <w:rFonts w:hint="eastAsia"/>
        </w:rPr>
        <w:t xml:space="preserve"> </w:t>
      </w:r>
      <w:r w:rsidR="00BA0623">
        <w:rPr>
          <w:rFonts w:hint="eastAsia"/>
        </w:rPr>
        <w:t>α</w:t>
      </w:r>
      <w:r w:rsidR="00BA0623">
        <w:rPr>
          <w:rFonts w:hint="eastAsia"/>
        </w:rPr>
        <w:t xml:space="preserve"> (alpha)   </w:t>
      </w:r>
    </w:p>
    <w:p w:rsidR="00BA0623" w:rsidRDefault="00700B43" w:rsidP="00700B43">
      <w:pPr>
        <w:spacing w:after="0"/>
        <w:ind w:firstLine="720"/>
      </w:pPr>
      <w:r>
        <w:t>d</w:t>
      </w:r>
      <w:r>
        <w:rPr>
          <w:rFonts w:hint="eastAsia"/>
        </w:rPr>
        <w:t>ead</w:t>
      </w:r>
      <w:r w:rsidR="00BA0623">
        <w:rPr>
          <w:rFonts w:hint="eastAsia"/>
        </w:rPr>
        <w:t xml:space="preserve">_greek </w:t>
      </w:r>
      <w:r>
        <w:rPr>
          <w:rFonts w:hint="eastAsia"/>
        </w:rPr>
        <w:t>+</w:t>
      </w:r>
      <w:r w:rsidR="00BA0623">
        <w:rPr>
          <w:rFonts w:hint="eastAsia"/>
        </w:rPr>
        <w:t xml:space="preserve"> G </w:t>
      </w:r>
      <w:r w:rsidR="00BA0623">
        <w:rPr>
          <w:rFonts w:hint="eastAsia"/>
        </w:rPr>
        <w:t>→</w:t>
      </w:r>
      <w:r w:rsidR="00BA0623">
        <w:rPr>
          <w:rFonts w:hint="eastAsia"/>
        </w:rPr>
        <w:t xml:space="preserve"> </w:t>
      </w:r>
      <w:r w:rsidR="00BA0623">
        <w:rPr>
          <w:rFonts w:hint="eastAsia"/>
        </w:rPr>
        <w:t>Γ</w:t>
      </w:r>
      <w:r w:rsidR="00BA0623">
        <w:rPr>
          <w:rFonts w:hint="eastAsia"/>
        </w:rPr>
        <w:t xml:space="preserve"> (capital gamma)    </w:t>
      </w:r>
    </w:p>
    <w:p w:rsidR="00BA0623" w:rsidRDefault="00700B43" w:rsidP="00700B43">
      <w:pPr>
        <w:spacing w:after="0"/>
        <w:ind w:firstLine="720"/>
      </w:pPr>
      <w:r>
        <w:rPr>
          <w:rFonts w:hint="eastAsia"/>
        </w:rPr>
        <w:t>dead</w:t>
      </w:r>
      <w:r w:rsidR="00BA0623">
        <w:rPr>
          <w:rFonts w:hint="eastAsia"/>
        </w:rPr>
        <w:t xml:space="preserve">_greek </w:t>
      </w:r>
      <w:r>
        <w:rPr>
          <w:rFonts w:hint="eastAsia"/>
        </w:rPr>
        <w:t>+</w:t>
      </w:r>
      <w:r w:rsidR="00BA0623">
        <w:rPr>
          <w:rFonts w:hint="eastAsia"/>
        </w:rPr>
        <w:t xml:space="preserve"> t </w:t>
      </w:r>
      <w:r w:rsidR="00BA0623">
        <w:rPr>
          <w:rFonts w:hint="eastAsia"/>
        </w:rPr>
        <w:t>→</w:t>
      </w:r>
      <w:r w:rsidR="00BA0623">
        <w:rPr>
          <w:rFonts w:hint="eastAsia"/>
        </w:rPr>
        <w:t xml:space="preserve"> </w:t>
      </w:r>
      <w:r w:rsidR="00BA0623">
        <w:rPr>
          <w:rFonts w:hint="eastAsia"/>
        </w:rPr>
        <w:t>τ</w:t>
      </w:r>
      <w:r w:rsidR="00BA0623">
        <w:rPr>
          <w:rFonts w:hint="eastAsia"/>
        </w:rPr>
        <w:t xml:space="preserve"> (tau)   </w:t>
      </w:r>
    </w:p>
    <w:p w:rsidR="00BA0623" w:rsidRDefault="00700B43" w:rsidP="00700B43">
      <w:pPr>
        <w:spacing w:after="0"/>
        <w:ind w:firstLine="720"/>
      </w:pPr>
      <w:r>
        <w:rPr>
          <w:rFonts w:hint="eastAsia"/>
        </w:rPr>
        <w:t>dead</w:t>
      </w:r>
      <w:r w:rsidR="00BA0623">
        <w:rPr>
          <w:rFonts w:hint="eastAsia"/>
        </w:rPr>
        <w:t xml:space="preserve">_greek </w:t>
      </w:r>
      <w:r>
        <w:rPr>
          <w:rFonts w:hint="eastAsia"/>
        </w:rPr>
        <w:t>+</w:t>
      </w:r>
      <w:r w:rsidR="00BA0623">
        <w:rPr>
          <w:rFonts w:hint="eastAsia"/>
        </w:rPr>
        <w:t xml:space="preserve"> j </w:t>
      </w:r>
      <w:r w:rsidR="00BA0623">
        <w:rPr>
          <w:rFonts w:hint="eastAsia"/>
        </w:rPr>
        <w:t>→</w:t>
      </w:r>
      <w:r w:rsidR="00BA0623">
        <w:rPr>
          <w:rFonts w:hint="eastAsia"/>
        </w:rPr>
        <w:t xml:space="preserve"> </w:t>
      </w:r>
      <w:r w:rsidR="00BA0623">
        <w:rPr>
          <w:rFonts w:hint="eastAsia"/>
        </w:rPr>
        <w:t>θ</w:t>
      </w:r>
      <w:r w:rsidR="00BA0623">
        <w:rPr>
          <w:rFonts w:hint="eastAsia"/>
        </w:rPr>
        <w:t xml:space="preserve"> (theta)   </w:t>
      </w:r>
    </w:p>
    <w:p w:rsidR="00BA0623" w:rsidRDefault="00BA0623" w:rsidP="00BA0623">
      <w:pPr>
        <w:spacing w:after="0"/>
      </w:pPr>
    </w:p>
    <w:p w:rsidR="00BA0623" w:rsidRPr="00700B43" w:rsidRDefault="00700B43" w:rsidP="00BA0623">
      <w:pPr>
        <w:spacing w:after="0"/>
        <w:rPr>
          <w:b/>
        </w:rPr>
      </w:pPr>
      <w:r w:rsidRPr="00700B43">
        <w:rPr>
          <w:b/>
        </w:rPr>
        <w:t>Compose Key (default: Right-Control)</w:t>
      </w:r>
      <w:r w:rsidR="00BA0623" w:rsidRPr="00700B43">
        <w:rPr>
          <w:b/>
        </w:rPr>
        <w:t xml:space="preserve">:  </w:t>
      </w:r>
    </w:p>
    <w:p w:rsidR="00700B43" w:rsidRDefault="00BA0623" w:rsidP="00BA0623">
      <w:pPr>
        <w:spacing w:after="0"/>
      </w:pPr>
      <w:r>
        <w:t>Compose keys will combine a combination of keys graphically to form another character</w:t>
      </w:r>
      <w:r w:rsidR="00700B43">
        <w:t>.</w:t>
      </w:r>
    </w:p>
    <w:p w:rsidR="00C90C7D" w:rsidRDefault="00C90C7D" w:rsidP="00C90C7D">
      <w:pPr>
        <w:spacing w:after="0"/>
      </w:pPr>
      <w:r>
        <w:t>Math Symbols:</w:t>
      </w:r>
    </w:p>
    <w:p w:rsidR="00BA0623" w:rsidRDefault="00BA0623" w:rsidP="004C14D2">
      <w:pPr>
        <w:spacing w:after="0"/>
        <w:ind w:firstLine="720"/>
      </w:pPr>
      <w:r>
        <w:rPr>
          <w:rFonts w:hint="eastAsia"/>
        </w:rPr>
        <w:t xml:space="preserve">compose </w:t>
      </w:r>
      <w:r w:rsidR="00700B43">
        <w:rPr>
          <w:rFonts w:hint="eastAsia"/>
        </w:rPr>
        <w:t>+</w:t>
      </w:r>
      <w:r>
        <w:rPr>
          <w:rFonts w:hint="eastAsia"/>
        </w:rPr>
        <w:t xml:space="preserve"> = </w:t>
      </w:r>
      <w:r w:rsidR="00700B43">
        <w:rPr>
          <w:rFonts w:hint="eastAsia"/>
        </w:rPr>
        <w:t>+</w:t>
      </w:r>
      <w:r>
        <w:rPr>
          <w:rFonts w:hint="eastAsia"/>
        </w:rPr>
        <w:t xml:space="preserve"> _ </w:t>
      </w:r>
      <w:r w:rsidR="00700B43">
        <w:rPr>
          <w:rFonts w:hint="eastAsia"/>
        </w:rPr>
        <w:t>+</w:t>
      </w:r>
      <w:r>
        <w:rPr>
          <w:rFonts w:hint="eastAsia"/>
        </w:rPr>
        <w:t xml:space="preserve"> space </w:t>
      </w:r>
      <w:r>
        <w:rPr>
          <w:rFonts w:hint="eastAsia"/>
        </w:rPr>
        <w:t>→</w:t>
      </w:r>
      <w:r>
        <w:rPr>
          <w:rFonts w:hint="eastAsia"/>
        </w:rPr>
        <w:t xml:space="preserve">  </w:t>
      </w:r>
      <w:r>
        <w:rPr>
          <w:rFonts w:hint="eastAsia"/>
        </w:rPr>
        <w:t>≡</w:t>
      </w:r>
      <w:r>
        <w:rPr>
          <w:rFonts w:hint="eastAsia"/>
        </w:rPr>
        <w:t xml:space="preserve">     </w:t>
      </w:r>
    </w:p>
    <w:p w:rsidR="00BA0623" w:rsidRDefault="004C14D2" w:rsidP="004C14D2">
      <w:pPr>
        <w:spacing w:after="0"/>
        <w:ind w:left="720"/>
      </w:pPr>
      <w:r>
        <w:rPr>
          <w:rFonts w:hint="eastAsia"/>
        </w:rPr>
        <w:t>c</w:t>
      </w:r>
      <w:r w:rsidR="00BA0623">
        <w:rPr>
          <w:rFonts w:hint="eastAsia"/>
        </w:rPr>
        <w:t xml:space="preserve">ompose </w:t>
      </w:r>
      <w:r w:rsidR="00700B43">
        <w:rPr>
          <w:rFonts w:hint="eastAsia"/>
        </w:rPr>
        <w:t>+</w:t>
      </w:r>
      <w:r w:rsidR="00BA0623">
        <w:rPr>
          <w:rFonts w:hint="eastAsia"/>
        </w:rPr>
        <w:t xml:space="preserve"> &lt; </w:t>
      </w:r>
      <w:r w:rsidR="00700B43">
        <w:rPr>
          <w:rFonts w:hint="eastAsia"/>
        </w:rPr>
        <w:t>+</w:t>
      </w:r>
      <w:r w:rsidR="00BA0623">
        <w:rPr>
          <w:rFonts w:hint="eastAsia"/>
        </w:rPr>
        <w:t xml:space="preserve"> _ </w:t>
      </w:r>
      <w:r w:rsidR="00700B43">
        <w:rPr>
          <w:rFonts w:hint="eastAsia"/>
        </w:rPr>
        <w:t>+</w:t>
      </w:r>
      <w:r w:rsidR="00BA0623">
        <w:rPr>
          <w:rFonts w:hint="eastAsia"/>
        </w:rPr>
        <w:t xml:space="preserve"> space </w:t>
      </w:r>
      <w:r w:rsidR="00BA0623">
        <w:rPr>
          <w:rFonts w:hint="eastAsia"/>
        </w:rPr>
        <w:t>→</w:t>
      </w:r>
      <w:r w:rsidR="00BA0623">
        <w:rPr>
          <w:rFonts w:hint="eastAsia"/>
        </w:rPr>
        <w:t xml:space="preserve"> </w:t>
      </w:r>
      <w:r w:rsidR="00BA0623">
        <w:rPr>
          <w:rFonts w:hint="eastAsia"/>
        </w:rPr>
        <w:t>≤</w:t>
      </w:r>
      <w:r w:rsidR="00BA0623">
        <w:rPr>
          <w:rFonts w:hint="eastAsia"/>
        </w:rPr>
        <w:t xml:space="preserve">    </w:t>
      </w:r>
    </w:p>
    <w:p w:rsidR="00C90C7D" w:rsidRDefault="00C90C7D" w:rsidP="00C90C7D">
      <w:pPr>
        <w:spacing w:after="0"/>
      </w:pPr>
      <w:r>
        <w:t>Accents:</w:t>
      </w:r>
    </w:p>
    <w:p w:rsidR="00C90C7D" w:rsidRDefault="00C90C7D" w:rsidP="00C90C7D">
      <w:pPr>
        <w:spacing w:after="0"/>
      </w:pPr>
    </w:p>
    <w:p w:rsidR="002A3B6F" w:rsidRDefault="002A3B6F" w:rsidP="00C90C7D">
      <w:pPr>
        <w:spacing w:after="0"/>
      </w:pPr>
      <w:r>
        <w:t>Duplicating Symbols:</w:t>
      </w:r>
    </w:p>
    <w:p w:rsidR="002A3B6F" w:rsidRDefault="002A3B6F" w:rsidP="00C90C7D">
      <w:pPr>
        <w:spacing w:after="0"/>
      </w:pPr>
    </w:p>
    <w:p w:rsidR="00C90C7D" w:rsidRDefault="00C90C7D" w:rsidP="00C90C7D">
      <w:pPr>
        <w:spacing w:after="0"/>
      </w:pPr>
      <w:r>
        <w:t>Other symbols:</w:t>
      </w:r>
    </w:p>
    <w:p w:rsidR="00C90C7D" w:rsidRDefault="00C90C7D" w:rsidP="00C90C7D">
      <w:pPr>
        <w:spacing w:after="0"/>
      </w:pPr>
    </w:p>
    <w:p w:rsidR="00BA0623" w:rsidRDefault="00BA0623" w:rsidP="00BA0623">
      <w:pPr>
        <w:spacing w:after="0"/>
      </w:pPr>
      <w:r>
        <w:t xml:space="preserve">On </w:t>
      </w:r>
      <w:del w:id="35" w:author="HP" w:date="2018-11-17T19:44:00Z">
        <w:r w:rsidDel="004F338F">
          <w:delText xml:space="preserve">the default </w:delText>
        </w:r>
      </w:del>
      <w:r>
        <w:t>Ubuntu, compose keys also compose keys that logically work together, but this is no longer true</w:t>
      </w:r>
      <w:r w:rsidR="003E34F0">
        <w:t>.</w:t>
      </w:r>
    </w:p>
    <w:p w:rsidR="00BA0623" w:rsidRDefault="00BA0623" w:rsidP="004C14D2">
      <w:pPr>
        <w:spacing w:after="0"/>
        <w:ind w:firstLine="720"/>
      </w:pPr>
      <w:r>
        <w:t xml:space="preserve">compose </w:t>
      </w:r>
      <w:r w:rsidR="00700B43">
        <w:t>+</w:t>
      </w:r>
      <w:r>
        <w:t xml:space="preserve"> = </w:t>
      </w:r>
      <w:r w:rsidR="00700B43">
        <w:t>+</w:t>
      </w:r>
      <w:r w:rsidR="004C14D2">
        <w:t xml:space="preserve"> &lt; </w:t>
      </w:r>
      <w:r>
        <w:rPr>
          <w:rFonts w:ascii="Cambria Math" w:hAnsi="Cambria Math" w:cs="Cambria Math"/>
        </w:rPr>
        <w:t>↛</w:t>
      </w:r>
      <w:r>
        <w:t xml:space="preserve">  </w:t>
      </w:r>
      <w:r>
        <w:rPr>
          <w:rFonts w:hint="eastAsia"/>
        </w:rPr>
        <w:t>≤</w:t>
      </w:r>
      <w:r>
        <w:t xml:space="preserve">    </w:t>
      </w:r>
    </w:p>
    <w:p w:rsidR="00BA0623" w:rsidRDefault="00BA0623" w:rsidP="004C14D2">
      <w:pPr>
        <w:spacing w:after="0"/>
        <w:ind w:firstLine="720"/>
      </w:pPr>
      <w:r>
        <w:t xml:space="preserve">compose </w:t>
      </w:r>
      <w:r w:rsidR="00700B43">
        <w:t>+</w:t>
      </w:r>
      <w:r>
        <w:t xml:space="preserve"> ^ </w:t>
      </w:r>
      <w:r w:rsidR="00700B43">
        <w:t>+</w:t>
      </w:r>
      <w:r w:rsidR="004C14D2">
        <w:t xml:space="preserve"> 1</w:t>
      </w:r>
      <w:r>
        <w:t xml:space="preserve"> </w:t>
      </w:r>
      <w:r>
        <w:rPr>
          <w:rFonts w:ascii="Cambria Math" w:hAnsi="Cambria Math" w:cs="Cambria Math"/>
        </w:rPr>
        <w:t>↛</w:t>
      </w:r>
      <w:r>
        <w:t xml:space="preserve"> </w:t>
      </w:r>
      <w:r>
        <w:rPr>
          <w:rFonts w:ascii="Calibri" w:hAnsi="Calibri" w:cs="Calibri"/>
        </w:rPr>
        <w:t>¹</w:t>
      </w:r>
      <w:r>
        <w:t xml:space="preserve">    </w:t>
      </w:r>
    </w:p>
    <w:p w:rsidR="004C14D2" w:rsidRDefault="004C14D2" w:rsidP="00BA0623">
      <w:pPr>
        <w:spacing w:after="0"/>
      </w:pPr>
    </w:p>
    <w:p w:rsidR="00BA0623" w:rsidRDefault="00BA0623" w:rsidP="00BA0623">
      <w:pPr>
        <w:spacing w:after="0"/>
      </w:pPr>
      <w:r>
        <w:t xml:space="preserve">The </w:t>
      </w:r>
      <w:del w:id="36" w:author="HP" w:date="2018-11-17T22:21:00Z">
        <w:r w:rsidDel="002E00AA">
          <w:delText>key order you press</w:delText>
        </w:r>
      </w:del>
      <w:ins w:id="37" w:author="HP" w:date="2018-11-17T22:21:00Z">
        <w:r w:rsidR="002E00AA">
          <w:t>order you press the keys</w:t>
        </w:r>
      </w:ins>
      <w:r>
        <w:t xml:space="preserve"> is very important. </w:t>
      </w:r>
      <w:del w:id="38" w:author="HP" w:date="2018-11-17T20:25:00Z">
        <w:r w:rsidDel="00237082">
          <w:delText xml:space="preserve">The </w:delText>
        </w:r>
      </w:del>
      <w:del w:id="39" w:author="HP" w:date="2018-11-17T19:45:00Z">
        <w:r w:rsidDel="004F338F">
          <w:delText>order of keys you must press for your character</w:delText>
        </w:r>
      </w:del>
      <w:ins w:id="40" w:author="HP" w:date="2018-11-17T19:45:00Z">
        <w:r w:rsidR="004F338F">
          <w:t>It</w:t>
        </w:r>
      </w:ins>
      <w:r>
        <w:t xml:space="preserve"> must start from left to right, and top to bottom.  </w:t>
      </w:r>
    </w:p>
    <w:p w:rsidR="00BA0623" w:rsidRDefault="00BA0623" w:rsidP="004C14D2">
      <w:pPr>
        <w:spacing w:after="0"/>
        <w:ind w:firstLine="720"/>
      </w:pPr>
      <w:r>
        <w:t xml:space="preserve">compose </w:t>
      </w:r>
      <w:r w:rsidR="00700B43">
        <w:t>+</w:t>
      </w:r>
      <w:r>
        <w:t xml:space="preserve"> - </w:t>
      </w:r>
      <w:r w:rsidR="00700B43">
        <w:t>+</w:t>
      </w:r>
      <w:r>
        <w:t xml:space="preserve"> + </w:t>
      </w:r>
      <w:r w:rsidR="00700B43">
        <w:t>+</w:t>
      </w:r>
      <w:r>
        <w:t xml:space="preserve"> space </w:t>
      </w:r>
      <w:r>
        <w:rPr>
          <w:rFonts w:hint="eastAsia"/>
        </w:rPr>
        <w:t>→</w:t>
      </w:r>
      <w:r>
        <w:t xml:space="preserve"> </w:t>
      </w:r>
      <w:r>
        <w:rPr>
          <w:rFonts w:ascii="Cambria Math" w:hAnsi="Cambria Math" w:cs="Cambria Math"/>
        </w:rPr>
        <w:t>∓</w:t>
      </w:r>
      <w:r>
        <w:t xml:space="preserve">   </w:t>
      </w:r>
    </w:p>
    <w:p w:rsidR="00BA0623" w:rsidRDefault="00BA0623" w:rsidP="004C14D2">
      <w:pPr>
        <w:spacing w:after="0"/>
        <w:ind w:firstLine="720"/>
      </w:pPr>
      <w:r>
        <w:rPr>
          <w:rFonts w:hint="eastAsia"/>
        </w:rPr>
        <w:lastRenderedPageBreak/>
        <w:t xml:space="preserve">compose </w:t>
      </w:r>
      <w:r w:rsidR="00700B43">
        <w:rPr>
          <w:rFonts w:hint="eastAsia"/>
        </w:rPr>
        <w:t>+</w:t>
      </w:r>
      <w:r>
        <w:rPr>
          <w:rFonts w:hint="eastAsia"/>
        </w:rPr>
        <w:t xml:space="preserve"> + </w:t>
      </w:r>
      <w:r w:rsidR="00700B43">
        <w:rPr>
          <w:rFonts w:hint="eastAsia"/>
        </w:rPr>
        <w:t>+</w:t>
      </w:r>
      <w:r>
        <w:rPr>
          <w:rFonts w:hint="eastAsia"/>
        </w:rPr>
        <w:t xml:space="preserve"> - </w:t>
      </w:r>
      <w:r w:rsidR="00700B43">
        <w:rPr>
          <w:rFonts w:hint="eastAsia"/>
        </w:rPr>
        <w:t>+</w:t>
      </w:r>
      <w:r>
        <w:rPr>
          <w:rFonts w:hint="eastAsia"/>
        </w:rPr>
        <w:t xml:space="preserve"> space </w:t>
      </w:r>
      <w:r>
        <w:rPr>
          <w:rFonts w:hint="eastAsia"/>
        </w:rPr>
        <w:t>→</w:t>
      </w:r>
      <w:r>
        <w:rPr>
          <w:rFonts w:hint="eastAsia"/>
        </w:rPr>
        <w:t xml:space="preserve"> </w:t>
      </w:r>
      <w:r>
        <w:rPr>
          <w:rFonts w:hint="eastAsia"/>
        </w:rPr>
        <w:t>±</w:t>
      </w:r>
      <w:r>
        <w:rPr>
          <w:rFonts w:hint="eastAsia"/>
        </w:rPr>
        <w:t xml:space="preserve">  </w:t>
      </w:r>
    </w:p>
    <w:p w:rsidR="00BA0623" w:rsidRDefault="00BA0623" w:rsidP="004C14D2">
      <w:pPr>
        <w:spacing w:after="0"/>
        <w:ind w:firstLine="720"/>
      </w:pPr>
      <w:r>
        <w:t xml:space="preserve">compose </w:t>
      </w:r>
      <w:r w:rsidR="00700B43">
        <w:t>+</w:t>
      </w:r>
      <w:r>
        <w:t xml:space="preserve"> ¯ </w:t>
      </w:r>
      <w:r w:rsidR="00700B43">
        <w:t>+</w:t>
      </w:r>
      <w:r>
        <w:t xml:space="preserve"> ¨ </w:t>
      </w:r>
      <w:r w:rsidR="00700B43">
        <w:t>+</w:t>
      </w:r>
      <w:r>
        <w:t xml:space="preserve"> u </w:t>
      </w:r>
      <w:r>
        <w:rPr>
          <w:rFonts w:hint="eastAsia"/>
        </w:rPr>
        <w:t>→</w:t>
      </w:r>
      <w:r>
        <w:t xml:space="preserve"> ṻ   </w:t>
      </w:r>
    </w:p>
    <w:p w:rsidR="00BA0623" w:rsidRDefault="00BA0623" w:rsidP="004C14D2">
      <w:pPr>
        <w:spacing w:after="0"/>
        <w:ind w:firstLine="720"/>
      </w:pPr>
      <w:r>
        <w:rPr>
          <w:rFonts w:hint="eastAsia"/>
        </w:rPr>
        <w:t xml:space="preserve">compose </w:t>
      </w:r>
      <w:r w:rsidR="00700B43">
        <w:rPr>
          <w:rFonts w:hint="eastAsia"/>
        </w:rPr>
        <w:t>+</w:t>
      </w:r>
      <w:r>
        <w:rPr>
          <w:rFonts w:hint="eastAsia"/>
        </w:rPr>
        <w:t xml:space="preserve"> </w:t>
      </w:r>
      <w:r>
        <w:rPr>
          <w:rFonts w:hint="eastAsia"/>
        </w:rPr>
        <w:t>¨</w:t>
      </w:r>
      <w:r>
        <w:rPr>
          <w:rFonts w:hint="eastAsia"/>
        </w:rPr>
        <w:t xml:space="preserve"> </w:t>
      </w:r>
      <w:r w:rsidR="00700B43">
        <w:rPr>
          <w:rFonts w:hint="eastAsia"/>
        </w:rPr>
        <w:t>+</w:t>
      </w:r>
      <w:r>
        <w:rPr>
          <w:rFonts w:hint="eastAsia"/>
        </w:rPr>
        <w:t xml:space="preserve"> </w:t>
      </w:r>
      <w:r>
        <w:rPr>
          <w:rFonts w:hint="eastAsia"/>
        </w:rPr>
        <w:t>¯</w:t>
      </w:r>
      <w:r>
        <w:rPr>
          <w:rFonts w:hint="eastAsia"/>
        </w:rPr>
        <w:t xml:space="preserve"> </w:t>
      </w:r>
      <w:r w:rsidR="00700B43">
        <w:rPr>
          <w:rFonts w:hint="eastAsia"/>
        </w:rPr>
        <w:t>+</w:t>
      </w:r>
      <w:r>
        <w:rPr>
          <w:rFonts w:hint="eastAsia"/>
        </w:rPr>
        <w:t xml:space="preserve"> u </w:t>
      </w:r>
      <w:r>
        <w:rPr>
          <w:rFonts w:hint="eastAsia"/>
        </w:rPr>
        <w:t>→</w:t>
      </w:r>
      <w:r>
        <w:rPr>
          <w:rFonts w:hint="eastAsia"/>
        </w:rPr>
        <w:t xml:space="preserve"> </w:t>
      </w:r>
      <w:r>
        <w:rPr>
          <w:rFonts w:hint="eastAsia"/>
        </w:rPr>
        <w:t>ǖ</w:t>
      </w:r>
      <w:r>
        <w:rPr>
          <w:rFonts w:hint="eastAsia"/>
        </w:rPr>
        <w:t xml:space="preserve">  </w:t>
      </w:r>
    </w:p>
    <w:p w:rsidR="004C14D2" w:rsidRDefault="004C14D2" w:rsidP="00BA0623">
      <w:pPr>
        <w:spacing w:after="0"/>
      </w:pPr>
    </w:p>
    <w:p w:rsidR="00BA0623" w:rsidRDefault="00BA0623" w:rsidP="00BA0623">
      <w:pPr>
        <w:spacing w:after="0"/>
      </w:pPr>
      <w:del w:id="41" w:author="HP" w:date="2018-11-17T19:46:00Z">
        <w:r w:rsidDel="004F338F">
          <w:delText xml:space="preserve">Because </w:delText>
        </w:r>
      </w:del>
      <w:ins w:id="42" w:author="HP" w:date="2018-11-17T19:46:00Z">
        <w:r w:rsidR="004F338F">
          <w:t xml:space="preserve">As </w:t>
        </w:r>
      </w:ins>
      <w:r>
        <w:t xml:space="preserve">the key order of some characters is slightly </w:t>
      </w:r>
      <w:r w:rsidR="004C14D2">
        <w:t>ambiguous</w:t>
      </w:r>
      <w:r>
        <w:t xml:space="preserve">, there are multiple key combinations to make the same symbol. In these cases, as long as you don't stray too far from the rules outlined here, you should have no problem writing your symbol of desire.    </w:t>
      </w:r>
    </w:p>
    <w:p w:rsidR="00BA0623" w:rsidRDefault="00BA0623" w:rsidP="004C14D2">
      <w:pPr>
        <w:spacing w:after="0"/>
        <w:ind w:firstLine="720"/>
      </w:pPr>
      <w:r>
        <w:t xml:space="preserve">compose </w:t>
      </w:r>
      <w:r w:rsidR="00700B43">
        <w:t>+</w:t>
      </w:r>
      <w:r>
        <w:t xml:space="preserve"> | </w:t>
      </w:r>
      <w:r w:rsidR="00700B43">
        <w:t>+</w:t>
      </w:r>
      <w:r>
        <w:t xml:space="preserve"> / </w:t>
      </w:r>
      <w:r w:rsidR="00700B43">
        <w:t>+</w:t>
      </w:r>
      <w:r>
        <w:t xml:space="preserve"> space </w:t>
      </w:r>
      <w:r>
        <w:rPr>
          <w:rFonts w:hint="eastAsia"/>
        </w:rPr>
        <w:t>→</w:t>
      </w:r>
      <w:r>
        <w:t xml:space="preserve"> </w:t>
      </w:r>
      <w:r>
        <w:rPr>
          <w:rFonts w:ascii="Cambria Math" w:hAnsi="Cambria Math" w:cs="Cambria Math"/>
        </w:rPr>
        <w:t>∤</w:t>
      </w:r>
    </w:p>
    <w:p w:rsidR="00BA0623" w:rsidRDefault="00BA0623" w:rsidP="004C14D2">
      <w:pPr>
        <w:spacing w:after="0"/>
        <w:ind w:firstLine="720"/>
      </w:pPr>
      <w:r>
        <w:t xml:space="preserve">compose </w:t>
      </w:r>
      <w:r w:rsidR="00700B43">
        <w:t>+</w:t>
      </w:r>
      <w:r>
        <w:t xml:space="preserve"> / </w:t>
      </w:r>
      <w:r w:rsidR="00700B43">
        <w:t>+</w:t>
      </w:r>
      <w:r>
        <w:t xml:space="preserve"> | </w:t>
      </w:r>
      <w:r w:rsidR="00700B43">
        <w:t>+</w:t>
      </w:r>
      <w:r>
        <w:t xml:space="preserve"> space </w:t>
      </w:r>
      <w:r>
        <w:rPr>
          <w:rFonts w:hint="eastAsia"/>
        </w:rPr>
        <w:t>→</w:t>
      </w:r>
      <w:r>
        <w:t xml:space="preserve"> </w:t>
      </w:r>
      <w:r>
        <w:rPr>
          <w:rFonts w:ascii="Cambria Math" w:hAnsi="Cambria Math" w:cs="Cambria Math"/>
        </w:rPr>
        <w:t>∤</w:t>
      </w:r>
      <w:r>
        <w:t xml:space="preserve">  </w:t>
      </w:r>
    </w:p>
    <w:p w:rsidR="004C14D2" w:rsidRDefault="004C14D2" w:rsidP="004C14D2">
      <w:pPr>
        <w:spacing w:after="0"/>
        <w:ind w:firstLine="720"/>
      </w:pPr>
    </w:p>
    <w:p w:rsidR="00BA0623" w:rsidRDefault="00BA0623" w:rsidP="004C14D2">
      <w:pPr>
        <w:spacing w:after="0"/>
        <w:ind w:firstLine="720"/>
      </w:pPr>
      <w:r>
        <w:rPr>
          <w:rFonts w:hint="eastAsia"/>
        </w:rPr>
        <w:t xml:space="preserve">compose </w:t>
      </w:r>
      <w:r w:rsidR="00700B43">
        <w:rPr>
          <w:rFonts w:hint="eastAsia"/>
        </w:rPr>
        <w:t>+</w:t>
      </w:r>
      <w:r>
        <w:rPr>
          <w:rFonts w:hint="eastAsia"/>
        </w:rPr>
        <w:t xml:space="preserve"> = </w:t>
      </w:r>
      <w:r w:rsidR="00700B43">
        <w:rPr>
          <w:rFonts w:hint="eastAsia"/>
        </w:rPr>
        <w:t>+</w:t>
      </w:r>
      <w:r>
        <w:rPr>
          <w:rFonts w:hint="eastAsia"/>
        </w:rPr>
        <w:t xml:space="preserve"> _ </w:t>
      </w:r>
      <w:r w:rsidR="00700B43">
        <w:rPr>
          <w:rFonts w:hint="eastAsia"/>
        </w:rPr>
        <w:t>+</w:t>
      </w:r>
      <w:r>
        <w:rPr>
          <w:rFonts w:hint="eastAsia"/>
        </w:rPr>
        <w:t xml:space="preserve"> space </w:t>
      </w:r>
      <w:r>
        <w:rPr>
          <w:rFonts w:hint="eastAsia"/>
        </w:rPr>
        <w:t>→</w:t>
      </w:r>
      <w:r>
        <w:rPr>
          <w:rFonts w:hint="eastAsia"/>
        </w:rPr>
        <w:t xml:space="preserve"> </w:t>
      </w:r>
      <w:r>
        <w:rPr>
          <w:rFonts w:hint="eastAsia"/>
        </w:rPr>
        <w:t>≡</w:t>
      </w:r>
    </w:p>
    <w:p w:rsidR="00BA0623" w:rsidRDefault="00BA0623" w:rsidP="004C14D2">
      <w:pPr>
        <w:spacing w:after="0"/>
        <w:ind w:firstLine="720"/>
      </w:pPr>
      <w:r>
        <w:rPr>
          <w:rFonts w:hint="eastAsia"/>
        </w:rPr>
        <w:t xml:space="preserve">compose </w:t>
      </w:r>
      <w:r w:rsidR="00700B43">
        <w:rPr>
          <w:rFonts w:hint="eastAsia"/>
        </w:rPr>
        <w:t>+</w:t>
      </w:r>
      <w:r>
        <w:rPr>
          <w:rFonts w:hint="eastAsia"/>
        </w:rPr>
        <w:t xml:space="preserve"> _ </w:t>
      </w:r>
      <w:r w:rsidR="00700B43">
        <w:rPr>
          <w:rFonts w:hint="eastAsia"/>
        </w:rPr>
        <w:t>+</w:t>
      </w:r>
      <w:r>
        <w:rPr>
          <w:rFonts w:hint="eastAsia"/>
        </w:rPr>
        <w:t xml:space="preserve"> = </w:t>
      </w:r>
      <w:r w:rsidR="00700B43">
        <w:rPr>
          <w:rFonts w:hint="eastAsia"/>
        </w:rPr>
        <w:t>+</w:t>
      </w:r>
      <w:r>
        <w:rPr>
          <w:rFonts w:hint="eastAsia"/>
        </w:rPr>
        <w:t xml:space="preserve"> space </w:t>
      </w:r>
      <w:r>
        <w:rPr>
          <w:rFonts w:hint="eastAsia"/>
        </w:rPr>
        <w:t>→</w:t>
      </w:r>
      <w:r>
        <w:rPr>
          <w:rFonts w:hint="eastAsia"/>
        </w:rPr>
        <w:t xml:space="preserve"> </w:t>
      </w:r>
      <w:r>
        <w:rPr>
          <w:rFonts w:hint="eastAsia"/>
        </w:rPr>
        <w:t>≡</w:t>
      </w:r>
      <w:r>
        <w:rPr>
          <w:rFonts w:hint="eastAsia"/>
        </w:rPr>
        <w:t xml:space="preserve">  </w:t>
      </w:r>
    </w:p>
    <w:p w:rsidR="004C14D2" w:rsidRDefault="004C14D2" w:rsidP="00BA0623">
      <w:pPr>
        <w:spacing w:after="0"/>
      </w:pPr>
    </w:p>
    <w:p w:rsidR="00BA0623" w:rsidRDefault="00BA0623" w:rsidP="00BA0623">
      <w:pPr>
        <w:spacing w:after="0"/>
      </w:pPr>
      <w:r>
        <w:t>The key order of slash is slig</w:t>
      </w:r>
      <w:r w:rsidR="004C14D2">
        <w:t>ht</w:t>
      </w:r>
      <w:ins w:id="43" w:author="HP" w:date="2018-11-17T22:22:00Z">
        <w:r w:rsidR="002E00AA">
          <w:t>ly</w:t>
        </w:r>
      </w:ins>
      <w:r w:rsidR="004C14D2">
        <w:t xml:space="preserve"> </w:t>
      </w:r>
      <w:ins w:id="44" w:author="HP" w:date="2018-11-17T22:22:00Z">
        <w:r w:rsidR="002E00AA">
          <w:t>different</w:t>
        </w:r>
      </w:ins>
      <w:del w:id="45" w:author="HP" w:date="2018-11-17T22:22:00Z">
        <w:r w:rsidR="004C14D2" w:rsidDel="002E00AA">
          <w:delText>special</w:delText>
        </w:r>
      </w:del>
      <w:r w:rsidR="004C14D2">
        <w:t>. Similar to the modifier</w:t>
      </w:r>
      <w:r>
        <w:t xml:space="preserve">, the slash will only </w:t>
      </w:r>
      <w:ins w:id="46" w:author="HP" w:date="2018-11-17T19:47:00Z">
        <w:r w:rsidR="004F338F">
          <w:t xml:space="preserve">be </w:t>
        </w:r>
      </w:ins>
      <w:r w:rsidR="004C14D2">
        <w:t>place</w:t>
      </w:r>
      <w:ins w:id="47" w:author="HP" w:date="2018-11-17T19:47:00Z">
        <w:r w:rsidR="004F338F">
          <w:t>d</w:t>
        </w:r>
      </w:ins>
      <w:r w:rsidR="004C14D2">
        <w:t xml:space="preserve"> a slash on </w:t>
      </w:r>
      <w:r>
        <w:t xml:space="preserve">the next key. If you want to slash out the whole combination, you must press slash last.  </w:t>
      </w:r>
    </w:p>
    <w:p w:rsidR="00BA0623" w:rsidRDefault="00BA0623" w:rsidP="004C14D2">
      <w:pPr>
        <w:spacing w:after="0"/>
        <w:ind w:firstLine="720"/>
      </w:pPr>
      <w:r>
        <w:t xml:space="preserve">compose </w:t>
      </w:r>
      <w:r w:rsidR="00700B43">
        <w:t>+</w:t>
      </w:r>
      <w:r>
        <w:t xml:space="preserve"> ~ </w:t>
      </w:r>
      <w:r w:rsidR="00700B43">
        <w:t>+</w:t>
      </w:r>
      <w:r>
        <w:t xml:space="preserve"> / </w:t>
      </w:r>
      <w:r w:rsidR="00700B43">
        <w:t>+</w:t>
      </w:r>
      <w:r>
        <w:t xml:space="preserve"> = </w:t>
      </w:r>
      <w:r w:rsidR="00700B43">
        <w:t>+</w:t>
      </w:r>
      <w:r>
        <w:t xml:space="preserve"> space </w:t>
      </w:r>
      <w:r>
        <w:rPr>
          <w:rFonts w:hint="eastAsia"/>
        </w:rPr>
        <w:t>→</w:t>
      </w:r>
      <w:r>
        <w:t xml:space="preserve"> </w:t>
      </w:r>
      <w:r>
        <w:rPr>
          <w:rFonts w:ascii="Cambria Math" w:hAnsi="Cambria Math" w:cs="Cambria Math"/>
        </w:rPr>
        <w:t>≆</w:t>
      </w:r>
      <w:r>
        <w:t xml:space="preserve">  </w:t>
      </w:r>
    </w:p>
    <w:p w:rsidR="00BA0623" w:rsidRDefault="00BA0623" w:rsidP="004C14D2">
      <w:pPr>
        <w:spacing w:after="0"/>
        <w:ind w:firstLine="720"/>
      </w:pPr>
      <w:r>
        <w:t xml:space="preserve">compose </w:t>
      </w:r>
      <w:r w:rsidR="00700B43">
        <w:t>+</w:t>
      </w:r>
      <w:r>
        <w:t xml:space="preserve"> ~ </w:t>
      </w:r>
      <w:r w:rsidR="00700B43">
        <w:t>+</w:t>
      </w:r>
      <w:r>
        <w:t xml:space="preserve"> = </w:t>
      </w:r>
      <w:r w:rsidR="00700B43">
        <w:t>+</w:t>
      </w:r>
      <w:r>
        <w:t xml:space="preserve"> / </w:t>
      </w:r>
      <w:r w:rsidR="00700B43">
        <w:t>+</w:t>
      </w:r>
      <w:r>
        <w:t xml:space="preserve"> space </w:t>
      </w:r>
      <w:r>
        <w:rPr>
          <w:rFonts w:hint="eastAsia"/>
        </w:rPr>
        <w:t>→</w:t>
      </w:r>
      <w:r>
        <w:t xml:space="preserve"> </w:t>
      </w:r>
      <w:r>
        <w:rPr>
          <w:rFonts w:ascii="Cambria Math" w:hAnsi="Cambria Math" w:cs="Cambria Math"/>
        </w:rPr>
        <w:t>≇</w:t>
      </w:r>
      <w:r>
        <w:t xml:space="preserve">  </w:t>
      </w:r>
    </w:p>
    <w:p w:rsidR="004C14D2" w:rsidRDefault="004C14D2" w:rsidP="00BA0623">
      <w:pPr>
        <w:spacing w:after="0"/>
      </w:pPr>
    </w:p>
    <w:p w:rsidR="00654717" w:rsidRDefault="00654717" w:rsidP="00BA0623">
      <w:pPr>
        <w:spacing w:after="0"/>
      </w:pPr>
    </w:p>
    <w:p w:rsidR="00BA0623" w:rsidRDefault="004C14D2" w:rsidP="00BA0623">
      <w:pPr>
        <w:spacing w:after="0"/>
      </w:pPr>
      <w:r>
        <w:t xml:space="preserve">All key combinations with the compose key </w:t>
      </w:r>
      <w:ins w:id="48" w:author="HP" w:date="2018-11-17T22:23:00Z">
        <w:r w:rsidR="002E00AA">
          <w:t xml:space="preserve">must </w:t>
        </w:r>
      </w:ins>
      <w:del w:id="49" w:author="HP" w:date="2018-11-17T22:23:00Z">
        <w:r w:rsidDel="002E00AA">
          <w:delText xml:space="preserve">will need to </w:delText>
        </w:r>
      </w:del>
      <w:r>
        <w:t xml:space="preserve">end </w:t>
      </w:r>
      <w:r w:rsidR="00BA0623">
        <w:t xml:space="preserve">with the space key. </w:t>
      </w:r>
      <w:r w:rsidR="003F333E">
        <w:t>This is not true for the default Ubuntu configurations, but for this keyboard, it is used</w:t>
      </w:r>
      <w:r w:rsidR="00BA0623">
        <w:t xml:space="preserve"> to prevent longer compose key sequences from overriding the shorter ones</w:t>
      </w:r>
      <w:r w:rsidR="003F333E">
        <w:t xml:space="preserve"> </w:t>
      </w:r>
      <w:r w:rsidR="00BA0623">
        <w:t xml:space="preserve">such as </w:t>
      </w:r>
      <w:r w:rsidR="00BA0623">
        <w:rPr>
          <w:rFonts w:hint="eastAsia"/>
        </w:rPr>
        <w:t>≤</w:t>
      </w:r>
      <w:r w:rsidR="00BA0623">
        <w:t xml:space="preserve"> and </w:t>
      </w:r>
      <w:r w:rsidR="00BA0623">
        <w:rPr>
          <w:rFonts w:ascii="Cambria Math" w:hAnsi="Cambria Math" w:cs="Cambria Math"/>
        </w:rPr>
        <w:t>≰</w:t>
      </w:r>
      <w:r w:rsidR="00BA0623">
        <w:t xml:space="preserve"> (the second being just a slash more).  </w:t>
      </w:r>
    </w:p>
    <w:p w:rsidR="003F333E" w:rsidRDefault="003F333E" w:rsidP="00BA0623">
      <w:pPr>
        <w:spacing w:after="0"/>
      </w:pPr>
    </w:p>
    <w:p w:rsidR="00BA0623" w:rsidRDefault="00BA0623" w:rsidP="00BA0623">
      <w:pPr>
        <w:spacing w:after="0"/>
      </w:pPr>
      <w:r>
        <w:rPr>
          <w:rFonts w:hint="eastAsia"/>
        </w:rPr>
        <w:t>Finally, you may notice that there are two slashes, the norm</w:t>
      </w:r>
      <w:r w:rsidR="003F333E">
        <w:rPr>
          <w:rFonts w:hint="eastAsia"/>
        </w:rPr>
        <w:t>al slash ( / ) and the division</w:t>
      </w:r>
      <w:r w:rsidR="003F333E">
        <w:t xml:space="preserve"> </w:t>
      </w:r>
      <w:r>
        <w:rPr>
          <w:rFonts w:hint="eastAsia"/>
        </w:rPr>
        <w:t xml:space="preserve">slash ( </w:t>
      </w:r>
      <w:r>
        <w:rPr>
          <w:rFonts w:hint="eastAsia"/>
        </w:rPr>
        <w:t>∕</w:t>
      </w:r>
      <w:r>
        <w:rPr>
          <w:rFonts w:hint="eastAsia"/>
        </w:rPr>
        <w:t xml:space="preserve">, Right Alt </w:t>
      </w:r>
      <w:r w:rsidR="00700B43">
        <w:rPr>
          <w:rFonts w:hint="eastAsia"/>
        </w:rPr>
        <w:t>+</w:t>
      </w:r>
      <w:r>
        <w:rPr>
          <w:rFonts w:hint="eastAsia"/>
        </w:rPr>
        <w:t xml:space="preserve"> . ). Use compose with division slash for all division related keys, and use the</w:t>
      </w:r>
      <w:r w:rsidR="003F333E">
        <w:t xml:space="preserve"> normal</w:t>
      </w:r>
      <w:r>
        <w:rPr>
          <w:rFonts w:hint="eastAsia"/>
        </w:rPr>
        <w:t xml:space="preserve"> slash otherwise.  </w:t>
      </w:r>
    </w:p>
    <w:p w:rsidR="003F333E" w:rsidRDefault="00BA0623" w:rsidP="003F333E">
      <w:pPr>
        <w:spacing w:after="0"/>
        <w:ind w:firstLine="720"/>
      </w:pPr>
      <w:r>
        <w:t xml:space="preserve">compose </w:t>
      </w:r>
      <w:r w:rsidR="00700B43">
        <w:t>+</w:t>
      </w:r>
      <w:r>
        <w:t xml:space="preserve"> 1 </w:t>
      </w:r>
      <w:r w:rsidR="00700B43">
        <w:t>+</w:t>
      </w:r>
      <w:r w:rsidR="003F333E">
        <w:t xml:space="preserve"> division</w:t>
      </w:r>
      <w:r>
        <w:t xml:space="preserve">_slash </w:t>
      </w:r>
      <w:r w:rsidR="00700B43">
        <w:t>+</w:t>
      </w:r>
      <w:r>
        <w:t xml:space="preserve"> 3 </w:t>
      </w:r>
      <w:r w:rsidR="00700B43">
        <w:t>+</w:t>
      </w:r>
      <w:r>
        <w:t xml:space="preserve"> space </w:t>
      </w:r>
      <w:r>
        <w:rPr>
          <w:rFonts w:hint="eastAsia"/>
        </w:rPr>
        <w:t>→</w:t>
      </w:r>
      <w:r w:rsidR="003F333E">
        <w:t xml:space="preserve"> ⅓ </w:t>
      </w:r>
    </w:p>
    <w:p w:rsidR="00BA0623" w:rsidRDefault="00BA0623" w:rsidP="00BA0623">
      <w:pPr>
        <w:spacing w:after="0"/>
      </w:pPr>
    </w:p>
    <w:p w:rsidR="00BA0623" w:rsidRDefault="00654717" w:rsidP="00BA0623">
      <w:pPr>
        <w:spacing w:after="0"/>
      </w:pPr>
      <w:r>
        <w:t>Using Compose Key with Dead Keys</w:t>
      </w:r>
      <w:r w:rsidR="00BA0623">
        <w:t xml:space="preserve">:  </w:t>
      </w:r>
    </w:p>
    <w:p w:rsidR="003F333E" w:rsidRDefault="003F333E" w:rsidP="003F333E">
      <w:pPr>
        <w:spacing w:after="0"/>
      </w:pPr>
      <w:r>
        <w:t>Note that the dead</w:t>
      </w:r>
      <w:r w:rsidR="00BA0623">
        <w:t xml:space="preserve">_key only modifies the next key. Thus </w:t>
      </w:r>
      <w:r>
        <w:t>the dead</w:t>
      </w:r>
      <w:r w:rsidR="00BA0623">
        <w:t>_invert</w:t>
      </w:r>
      <w:r>
        <w:t xml:space="preserve">ed in the combination below:  </w:t>
      </w:r>
    </w:p>
    <w:p w:rsidR="00BA0623" w:rsidRDefault="00BA0623" w:rsidP="003F333E">
      <w:pPr>
        <w:spacing w:after="0"/>
        <w:ind w:firstLine="720"/>
      </w:pPr>
      <w:r>
        <w:t xml:space="preserve">compose </w:t>
      </w:r>
      <w:r w:rsidR="00700B43">
        <w:t>+</w:t>
      </w:r>
      <w:r w:rsidR="003F333E">
        <w:t xml:space="preserve"> dead</w:t>
      </w:r>
      <w:r>
        <w:t xml:space="preserve">_inverted </w:t>
      </w:r>
      <w:r w:rsidR="00700B43">
        <w:t>+</w:t>
      </w:r>
      <w:r>
        <w:t xml:space="preserve"> ? </w:t>
      </w:r>
      <w:r w:rsidR="00700B43">
        <w:t>+</w:t>
      </w:r>
      <w:r>
        <w:t xml:space="preserve"> !   </w:t>
      </w:r>
    </w:p>
    <w:p w:rsidR="00BA0623" w:rsidRDefault="00BA0623" w:rsidP="00BA0623">
      <w:pPr>
        <w:spacing w:after="0"/>
      </w:pPr>
      <w:r>
        <w:t xml:space="preserve">will only invert the question mark, and not the exclamation mark. However, you could use   </w:t>
      </w:r>
    </w:p>
    <w:p w:rsidR="00BA0623" w:rsidRDefault="00BA0623" w:rsidP="003F333E">
      <w:pPr>
        <w:spacing w:after="0"/>
        <w:ind w:firstLine="720"/>
      </w:pPr>
      <w:r>
        <w:t xml:space="preserve">compose </w:t>
      </w:r>
      <w:r w:rsidR="00700B43">
        <w:t>+</w:t>
      </w:r>
      <w:r w:rsidR="003F333E">
        <w:t xml:space="preserve"> dead</w:t>
      </w:r>
      <w:r>
        <w:t xml:space="preserve">_inverted </w:t>
      </w:r>
      <w:r w:rsidR="00700B43">
        <w:t>+</w:t>
      </w:r>
      <w:r>
        <w:t xml:space="preserve"> ? </w:t>
      </w:r>
      <w:r w:rsidR="00700B43">
        <w:t>+</w:t>
      </w:r>
      <w:r w:rsidR="003F333E">
        <w:t xml:space="preserve"> dead</w:t>
      </w:r>
      <w:r>
        <w:t xml:space="preserve">_inverted </w:t>
      </w:r>
      <w:r w:rsidR="00700B43">
        <w:t>+</w:t>
      </w:r>
      <w:r>
        <w:t xml:space="preserve"> !   to invert both keys.  </w:t>
      </w:r>
    </w:p>
    <w:p w:rsidR="00BA0623" w:rsidRDefault="00BA0623" w:rsidP="00BA0623">
      <w:pPr>
        <w:spacing w:after="0"/>
      </w:pPr>
      <w:r>
        <w:t xml:space="preserve">Always start with the compose key if you are planning to do a composition of keys. It does not matter whether your key combination contains dead keys or not.  </w:t>
      </w:r>
    </w:p>
    <w:p w:rsidR="00BA0623" w:rsidRDefault="00BA0623" w:rsidP="00BA0623">
      <w:pPr>
        <w:spacing w:after="0"/>
      </w:pPr>
    </w:p>
    <w:p w:rsidR="00BA0623" w:rsidRDefault="00654717" w:rsidP="00BA0623">
      <w:pPr>
        <w:spacing w:after="0"/>
      </w:pPr>
      <w:r>
        <w:t>Compose key phrases</w:t>
      </w:r>
      <w:r w:rsidR="00BA0623">
        <w:t>:</w:t>
      </w:r>
    </w:p>
    <w:p w:rsidR="00BA0623" w:rsidRDefault="00C23BED" w:rsidP="00654717">
      <w:pPr>
        <w:spacing w:after="0"/>
      </w:pPr>
      <w:r>
        <w:t>W</w:t>
      </w:r>
      <w:r w:rsidR="00654717">
        <w:t>hen the Compose Key is only used with letters, it will print out a text phrase</w:t>
      </w:r>
      <w:r w:rsidR="00BA0623">
        <w:t xml:space="preserve"> </w:t>
      </w:r>
      <w:r w:rsidR="00654717">
        <w:t xml:space="preserve">instead. </w:t>
      </w:r>
      <w:r w:rsidR="00BA0623">
        <w:t xml:space="preserve">These combinations created to type phrases you type often faster.  </w:t>
      </w:r>
    </w:p>
    <w:p w:rsidR="00BA0623" w:rsidRDefault="00BA0623" w:rsidP="00654717">
      <w:pPr>
        <w:spacing w:after="0"/>
        <w:ind w:firstLine="720"/>
      </w:pPr>
      <w:r>
        <w:rPr>
          <w:rFonts w:hint="eastAsia"/>
        </w:rPr>
        <w:t xml:space="preserve">compose </w:t>
      </w:r>
      <w:r w:rsidR="00700B43">
        <w:rPr>
          <w:rFonts w:hint="eastAsia"/>
        </w:rPr>
        <w:t>+</w:t>
      </w:r>
      <w:r>
        <w:rPr>
          <w:rFonts w:hint="eastAsia"/>
        </w:rPr>
        <w:t xml:space="preserve"> g </w:t>
      </w:r>
      <w:r w:rsidR="00700B43">
        <w:rPr>
          <w:rFonts w:hint="eastAsia"/>
        </w:rPr>
        <w:t>+</w:t>
      </w:r>
      <w:r>
        <w:rPr>
          <w:rFonts w:hint="eastAsia"/>
        </w:rPr>
        <w:t xml:space="preserve"> p </w:t>
      </w:r>
      <w:r w:rsidR="00654717">
        <w:t>+ space</w:t>
      </w:r>
      <w:r>
        <w:rPr>
          <w:rFonts w:hint="eastAsia"/>
        </w:rPr>
        <w:t>→</w:t>
      </w:r>
      <w:r>
        <w:rPr>
          <w:rFonts w:hint="eastAsia"/>
        </w:rPr>
        <w:t xml:space="preserve"> git push origin master      (g for git and p for push)  </w:t>
      </w:r>
    </w:p>
    <w:p w:rsidR="00BA0623" w:rsidRDefault="00BA0623" w:rsidP="00654717">
      <w:pPr>
        <w:spacing w:after="0"/>
        <w:ind w:firstLine="720"/>
      </w:pPr>
      <w:r>
        <w:rPr>
          <w:rFonts w:hint="eastAsia"/>
        </w:rPr>
        <w:t xml:space="preserve">compose </w:t>
      </w:r>
      <w:r w:rsidR="00700B43">
        <w:rPr>
          <w:rFonts w:hint="eastAsia"/>
        </w:rPr>
        <w:t>+</w:t>
      </w:r>
      <w:r>
        <w:rPr>
          <w:rFonts w:hint="eastAsia"/>
        </w:rPr>
        <w:t xml:space="preserve"> j </w:t>
      </w:r>
      <w:r w:rsidR="00700B43">
        <w:rPr>
          <w:rFonts w:hint="eastAsia"/>
        </w:rPr>
        <w:t>+</w:t>
      </w:r>
      <w:r>
        <w:rPr>
          <w:rFonts w:hint="eastAsia"/>
        </w:rPr>
        <w:t xml:space="preserve"> p </w:t>
      </w:r>
      <w:r w:rsidR="00654717">
        <w:t xml:space="preserve">+ space </w:t>
      </w:r>
      <w:r>
        <w:rPr>
          <w:rFonts w:hint="eastAsia"/>
        </w:rPr>
        <w:t>→</w:t>
      </w:r>
      <w:r>
        <w:rPr>
          <w:rFonts w:hint="eastAsia"/>
        </w:rPr>
        <w:t xml:space="preserve"> System.out.println(         (j for java and p for print)  </w:t>
      </w:r>
    </w:p>
    <w:p w:rsidR="00BA0623" w:rsidRDefault="00BA0623" w:rsidP="00BA0623">
      <w:pPr>
        <w:spacing w:after="0"/>
      </w:pPr>
      <w:r>
        <w:t>T</w:t>
      </w:r>
      <w:r w:rsidR="00654717">
        <w:t>hese key combinations are</w:t>
      </w:r>
      <w:r>
        <w:t xml:space="preserve"> editable in the Compose file.  </w:t>
      </w:r>
    </w:p>
    <w:p w:rsidR="00BA0623" w:rsidRDefault="00BA0623" w:rsidP="00BA0623">
      <w:pPr>
        <w:spacing w:after="0"/>
      </w:pPr>
    </w:p>
    <w:p w:rsidR="00BA0623" w:rsidRDefault="00BA0623" w:rsidP="00BA0623">
      <w:pPr>
        <w:spacing w:after="0"/>
      </w:pPr>
      <w:r>
        <w:t xml:space="preserve">Visit my tutorial here to learn how to edit your custom keyboard in more detail.  </w:t>
      </w:r>
    </w:p>
    <w:p w:rsidR="00BA0623" w:rsidRDefault="00BA0623" w:rsidP="00BA0623">
      <w:pPr>
        <w:spacing w:after="0"/>
      </w:pPr>
    </w:p>
    <w:p w:rsidR="00BA0623" w:rsidRDefault="00BA0623" w:rsidP="00BA0623">
      <w:pPr>
        <w:spacing w:after="0"/>
      </w:pPr>
    </w:p>
    <w:p w:rsidR="00BA0623" w:rsidRPr="00654717" w:rsidRDefault="00654717" w:rsidP="00BA0623">
      <w:pPr>
        <w:spacing w:after="0"/>
        <w:rPr>
          <w:b/>
        </w:rPr>
      </w:pPr>
      <w:r>
        <w:rPr>
          <w:b/>
        </w:rPr>
        <w:t>Installation</w:t>
      </w:r>
    </w:p>
    <w:p w:rsidR="00BA0623" w:rsidRDefault="00BA0623" w:rsidP="00BA0623">
      <w:pPr>
        <w:spacing w:after="0"/>
      </w:pPr>
      <w:r>
        <w:t>If you want to learn how to set up y</w:t>
      </w:r>
      <w:r w:rsidR="00654717">
        <w:t>our own keyboard, click here.  Otherwise, f</w:t>
      </w:r>
      <w:r>
        <w:t xml:space="preserve">ollow the instructions below to set up the keyboard with default configurations.  </w:t>
      </w:r>
    </w:p>
    <w:p w:rsidR="00BA0623" w:rsidRDefault="00BA0623" w:rsidP="00BA0623">
      <w:pPr>
        <w:spacing w:after="0"/>
      </w:pPr>
      <w:r>
        <w:t xml:space="preserve">WARNING: If you created/edited the files: /usr/share/X11/xkb/symbols/us or ~/.XCompose, blindly following the steps below will delete all your custom configurations. You will need to tweak the steps below so it would be </w:t>
      </w:r>
      <w:r w:rsidR="00654717">
        <w:t>compatible</w:t>
      </w:r>
      <w:r>
        <w:t xml:space="preserve"> with your current keyboard.  </w:t>
      </w:r>
      <w:bookmarkStart w:id="50" w:name="_GoBack"/>
      <w:bookmarkEnd w:id="50"/>
    </w:p>
    <w:p w:rsidR="00BA0623" w:rsidRDefault="00BA0623" w:rsidP="00BA0623">
      <w:pPr>
        <w:spacing w:after="0"/>
      </w:pPr>
    </w:p>
    <w:p w:rsidR="00BA0623" w:rsidRDefault="00BA0623" w:rsidP="00BA0623">
      <w:pPr>
        <w:spacing w:after="0"/>
      </w:pPr>
      <w:r>
        <w:t>1. Download the keyboard source code into your computer.</w:t>
      </w:r>
    </w:p>
    <w:p w:rsidR="00BA0623" w:rsidRDefault="00BA0623" w:rsidP="00BA0623">
      <w:pPr>
        <w:spacing w:after="0"/>
      </w:pPr>
      <w:r>
        <w:t>```</w:t>
      </w:r>
    </w:p>
    <w:p w:rsidR="00BA0623" w:rsidRDefault="00BA0623" w:rsidP="00BA0623">
      <w:pPr>
        <w:spacing w:after="0"/>
      </w:pPr>
      <w:r>
        <w:t xml:space="preserve">git clone https://github.com/frankliu197/Compose </w:t>
      </w:r>
    </w:p>
    <w:p w:rsidR="00BA0623" w:rsidRDefault="00BA0623" w:rsidP="00BA0623">
      <w:pPr>
        <w:spacing w:after="0"/>
      </w:pPr>
      <w:r>
        <w:t>cd Compose</w:t>
      </w:r>
    </w:p>
    <w:p w:rsidR="00BA0623" w:rsidRDefault="00BA0623" w:rsidP="00BA0623">
      <w:pPr>
        <w:spacing w:after="0"/>
      </w:pPr>
      <w:r>
        <w:t>```</w:t>
      </w:r>
    </w:p>
    <w:p w:rsidR="00BA0623" w:rsidRDefault="00BA0623" w:rsidP="00BA0623">
      <w:pPr>
        <w:spacing w:after="0"/>
      </w:pPr>
      <w:r>
        <w:t>2. Move the keyboard settings files onto your computer:</w:t>
      </w:r>
    </w:p>
    <w:p w:rsidR="00BA0623" w:rsidRDefault="00BA0623" w:rsidP="00BA0623">
      <w:pPr>
        <w:spacing w:after="0"/>
      </w:pPr>
      <w:r>
        <w:t>```</w:t>
      </w:r>
    </w:p>
    <w:p w:rsidR="00BA0623" w:rsidRDefault="00BA0623" w:rsidP="00BA0623">
      <w:pPr>
        <w:spacing w:after="0"/>
      </w:pPr>
      <w:r>
        <w:t>sudo cp us /usr/share/X11/xkb/symbols/us</w:t>
      </w:r>
    </w:p>
    <w:p w:rsidR="00BA0623" w:rsidRDefault="00BA0623" w:rsidP="00BA0623">
      <w:pPr>
        <w:spacing w:after="0"/>
      </w:pPr>
      <w:r>
        <w:t>ln -sf .XCompose ~/.XCompose</w:t>
      </w:r>
    </w:p>
    <w:p w:rsidR="00BA0623" w:rsidRDefault="00BA0623" w:rsidP="00BA0623">
      <w:pPr>
        <w:spacing w:after="0"/>
      </w:pPr>
      <w:r>
        <w:t xml:space="preserve">``` </w:t>
      </w:r>
    </w:p>
    <w:p w:rsidR="00BA0623" w:rsidRDefault="00BA0623" w:rsidP="00BA0623">
      <w:pPr>
        <w:spacing w:after="0"/>
      </w:pPr>
      <w:r>
        <w:t>3. Change directory into /usr/share/X11/xkb/rules/ and change several configuration files</w:t>
      </w:r>
    </w:p>
    <w:p w:rsidR="00BA0623" w:rsidRDefault="00BA0623" w:rsidP="00BA0623">
      <w:pPr>
        <w:spacing w:after="0"/>
      </w:pPr>
      <w:r>
        <w:t>```</w:t>
      </w:r>
    </w:p>
    <w:p w:rsidR="00BA0623" w:rsidRDefault="00BA0623" w:rsidP="00BA0623">
      <w:pPr>
        <w:spacing w:after="0"/>
      </w:pPr>
      <w:r>
        <w:t>cd /usr/share/X11/xkb/rules</w:t>
      </w:r>
    </w:p>
    <w:p w:rsidR="00BA0623" w:rsidRDefault="00BA0623" w:rsidP="00BA0623">
      <w:pPr>
        <w:spacing w:after="0"/>
      </w:pPr>
      <w:r>
        <w:t>```</w:t>
      </w:r>
    </w:p>
    <w:p w:rsidR="00BA0623" w:rsidRDefault="00BA0623" w:rsidP="00BA0623">
      <w:pPr>
        <w:spacing w:after="0"/>
      </w:pPr>
      <w:r>
        <w:t xml:space="preserve">In /usr/share/X11/xkb/rules/evdev.xml, inside the \&lt;layout\&gt; with the configItem us, e.g. </w:t>
      </w:r>
    </w:p>
    <w:p w:rsidR="00BA0623" w:rsidRDefault="00BA0623" w:rsidP="00BA0623">
      <w:pPr>
        <w:spacing w:after="0"/>
      </w:pPr>
      <w:r>
        <w:t>```xml</w:t>
      </w:r>
    </w:p>
    <w:p w:rsidR="00BA0623" w:rsidRDefault="00BA0623" w:rsidP="00BA0623">
      <w:pPr>
        <w:spacing w:after="0"/>
      </w:pPr>
      <w:r>
        <w:t>&lt;layout&gt;</w:t>
      </w:r>
    </w:p>
    <w:p w:rsidR="00BA0623" w:rsidRDefault="00BA0623" w:rsidP="00BA0623">
      <w:pPr>
        <w:spacing w:after="0"/>
      </w:pPr>
      <w:r>
        <w:t xml:space="preserve">  &lt;configItem&gt;</w:t>
      </w:r>
    </w:p>
    <w:p w:rsidR="00BA0623" w:rsidRDefault="00BA0623" w:rsidP="00BA0623">
      <w:pPr>
        <w:spacing w:after="0"/>
      </w:pPr>
      <w:r>
        <w:t xml:space="preserve">    &lt;name&gt;us&lt;/name&gt;</w:t>
      </w:r>
    </w:p>
    <w:p w:rsidR="00BA0623" w:rsidRDefault="00BA0623" w:rsidP="00BA0623">
      <w:pPr>
        <w:spacing w:after="0"/>
      </w:pPr>
      <w:r>
        <w:t xml:space="preserve">    &lt;shortDescription&gt;en&lt;/shortDescription&gt;</w:t>
      </w:r>
    </w:p>
    <w:p w:rsidR="00BA0623" w:rsidRDefault="00BA0623" w:rsidP="00BA0623">
      <w:pPr>
        <w:spacing w:after="0"/>
      </w:pPr>
      <w:r>
        <w:t xml:space="preserve">    &lt;description&gt;English (US)&lt;/description&gt;</w:t>
      </w:r>
    </w:p>
    <w:p w:rsidR="00BA0623" w:rsidRDefault="00BA0623" w:rsidP="00BA0623">
      <w:pPr>
        <w:spacing w:after="0"/>
      </w:pPr>
      <w:r>
        <w:t xml:space="preserve">    &lt;languageList&gt;</w:t>
      </w:r>
    </w:p>
    <w:p w:rsidR="00BA0623" w:rsidRDefault="00BA0623" w:rsidP="00BA0623">
      <w:pPr>
        <w:spacing w:after="0"/>
      </w:pPr>
      <w:r>
        <w:t xml:space="preserve">      &lt;iso639Id&gt;eng&lt;/iso639Id&gt;</w:t>
      </w:r>
    </w:p>
    <w:p w:rsidR="00BA0623" w:rsidRDefault="00BA0623" w:rsidP="00BA0623">
      <w:pPr>
        <w:spacing w:after="0"/>
      </w:pPr>
      <w:r>
        <w:t xml:space="preserve">    &lt;/languageList&gt;</w:t>
      </w:r>
    </w:p>
    <w:p w:rsidR="00BA0623" w:rsidRDefault="00BA0623" w:rsidP="00BA0623">
      <w:pPr>
        <w:spacing w:after="0"/>
      </w:pPr>
      <w:r>
        <w:t xml:space="preserve">  &lt;/configItem&gt;</w:t>
      </w:r>
    </w:p>
    <w:p w:rsidR="00BA0623" w:rsidRDefault="00BA0623" w:rsidP="00BA0623">
      <w:pPr>
        <w:spacing w:after="0"/>
      </w:pPr>
      <w:r>
        <w:t xml:space="preserve">  &lt;variantList&gt;</w:t>
      </w:r>
    </w:p>
    <w:p w:rsidR="00BA0623" w:rsidRDefault="00BA0623" w:rsidP="00BA0623">
      <w:pPr>
        <w:spacing w:after="0"/>
      </w:pPr>
      <w:r>
        <w:t>```</w:t>
      </w:r>
    </w:p>
    <w:p w:rsidR="00BA0623" w:rsidRDefault="00BA0623" w:rsidP="00BA0623">
      <w:pPr>
        <w:spacing w:after="0"/>
      </w:pPr>
      <w:r>
        <w:t>add the following the the variant list:</w:t>
      </w:r>
    </w:p>
    <w:p w:rsidR="00BA0623" w:rsidRDefault="00BA0623" w:rsidP="00BA0623">
      <w:pPr>
        <w:spacing w:after="0"/>
      </w:pPr>
      <w:r>
        <w:t>```xml</w:t>
      </w:r>
    </w:p>
    <w:p w:rsidR="00BA0623" w:rsidRDefault="00BA0623" w:rsidP="00BA0623">
      <w:pPr>
        <w:spacing w:after="0"/>
      </w:pPr>
      <w:r>
        <w:t xml:space="preserve">    &lt;variant&gt;</w:t>
      </w:r>
    </w:p>
    <w:p w:rsidR="00BA0623" w:rsidRDefault="00BA0623" w:rsidP="00BA0623">
      <w:pPr>
        <w:spacing w:after="0"/>
      </w:pPr>
      <w:r>
        <w:t xml:space="preserve">      &lt;configItem&gt;</w:t>
      </w:r>
    </w:p>
    <w:p w:rsidR="00BA0623" w:rsidRDefault="00BA0623" w:rsidP="00BA0623">
      <w:pPr>
        <w:spacing w:after="0"/>
      </w:pPr>
      <w:r>
        <w:lastRenderedPageBreak/>
        <w:t xml:space="preserve">        &lt;name&gt;custom_us&lt;/name&gt;</w:t>
      </w:r>
    </w:p>
    <w:p w:rsidR="00BA0623" w:rsidRDefault="00BA0623" w:rsidP="00BA0623">
      <w:pPr>
        <w:spacing w:after="0"/>
      </w:pPr>
      <w:r>
        <w:t xml:space="preserve">        &lt;shortDescription&gt;Custom US Keyboard&lt;/shortDescription&gt;</w:t>
      </w:r>
    </w:p>
    <w:p w:rsidR="00BA0623" w:rsidRDefault="00BA0623" w:rsidP="00BA0623">
      <w:pPr>
        <w:spacing w:after="0"/>
      </w:pPr>
      <w:r>
        <w:t xml:space="preserve">        &lt;description&gt;Custom US Keyboard&lt;/description&gt;</w:t>
      </w:r>
    </w:p>
    <w:p w:rsidR="00BA0623" w:rsidRDefault="00BA0623" w:rsidP="00BA0623">
      <w:pPr>
        <w:spacing w:after="0"/>
      </w:pPr>
      <w:r>
        <w:t xml:space="preserve">      &lt;/configItem&gt;</w:t>
      </w:r>
    </w:p>
    <w:p w:rsidR="00BA0623" w:rsidRDefault="00BA0623" w:rsidP="00BA0623">
      <w:pPr>
        <w:spacing w:after="0"/>
      </w:pPr>
      <w:r>
        <w:t xml:space="preserve">    &lt;/variant&gt;</w:t>
      </w:r>
    </w:p>
    <w:p w:rsidR="00BA0623" w:rsidRDefault="00BA0623" w:rsidP="00BA0623">
      <w:pPr>
        <w:spacing w:after="0"/>
      </w:pPr>
      <w:r>
        <w:t>```</w:t>
      </w:r>
    </w:p>
    <w:p w:rsidR="00BA0623" w:rsidRDefault="00BA0623" w:rsidP="00BA0623">
      <w:pPr>
        <w:spacing w:after="0"/>
      </w:pPr>
      <w:r>
        <w:t xml:space="preserve">Then in evdev.lst, under </w:t>
      </w:r>
    </w:p>
    <w:p w:rsidR="00BA0623" w:rsidRDefault="00BA0623" w:rsidP="00BA0623">
      <w:pPr>
        <w:spacing w:after="0"/>
      </w:pPr>
      <w:r>
        <w:t>```</w:t>
      </w:r>
    </w:p>
    <w:p w:rsidR="00BA0623" w:rsidRDefault="00BA0623" w:rsidP="00BA0623">
      <w:pPr>
        <w:spacing w:after="0"/>
      </w:pPr>
      <w:r>
        <w:t>! variant</w:t>
      </w:r>
    </w:p>
    <w:p w:rsidR="00BA0623" w:rsidRDefault="00BA0623" w:rsidP="00BA0623">
      <w:pPr>
        <w:spacing w:after="0"/>
      </w:pPr>
      <w:r>
        <w:t>```</w:t>
      </w:r>
    </w:p>
    <w:p w:rsidR="00BA0623" w:rsidRDefault="00BA0623" w:rsidP="00BA0623">
      <w:pPr>
        <w:spacing w:after="0"/>
      </w:pPr>
      <w:r>
        <w:t xml:space="preserve">   add: </w:t>
      </w:r>
    </w:p>
    <w:p w:rsidR="00BA0623" w:rsidRDefault="00BA0623" w:rsidP="00BA0623">
      <w:pPr>
        <w:spacing w:after="0"/>
      </w:pPr>
      <w:r>
        <w:t>```</w:t>
      </w:r>
    </w:p>
    <w:p w:rsidR="00BA0623" w:rsidRDefault="00BA0623" w:rsidP="00BA0623">
      <w:pPr>
        <w:spacing w:after="0"/>
      </w:pPr>
      <w:r>
        <w:t xml:space="preserve">  custom_us       us: English (Custom)</w:t>
      </w:r>
    </w:p>
    <w:p w:rsidR="00BA0623" w:rsidRDefault="00BA0623" w:rsidP="00BA0623">
      <w:pPr>
        <w:spacing w:after="0"/>
      </w:pPr>
      <w:r>
        <w:t>```</w:t>
      </w:r>
    </w:p>
    <w:p w:rsidR="00BA0623" w:rsidRDefault="00BA0623" w:rsidP="00BA0623">
      <w:pPr>
        <w:spacing w:after="0"/>
      </w:pPr>
      <w:r>
        <w:t>You may have to do the same thing for base.xml and base.lst. A simple shortcut would be to execute the following two commands:</w:t>
      </w:r>
    </w:p>
    <w:p w:rsidR="00BA0623" w:rsidRDefault="00BA0623" w:rsidP="00BA0623">
      <w:pPr>
        <w:spacing w:after="0"/>
      </w:pPr>
      <w:r>
        <w:t>```</w:t>
      </w:r>
    </w:p>
    <w:p w:rsidR="00BA0623" w:rsidRDefault="00BA0623" w:rsidP="00BA0623">
      <w:pPr>
        <w:spacing w:after="0"/>
      </w:pPr>
      <w:r>
        <w:t>sudo cp /usr/share/X11/xkb/rules/evdev.lst /usr/share/X11/xkb/rules/base.lst</w:t>
      </w:r>
    </w:p>
    <w:p w:rsidR="00BA0623" w:rsidRDefault="00BA0623" w:rsidP="00BA0623">
      <w:pPr>
        <w:spacing w:after="0"/>
      </w:pPr>
      <w:r>
        <w:t>sudo cp /usr/share/X11/xkb/rules/evdev.xml /usr/share/X11/xkb/rules/base.xml</w:t>
      </w:r>
    </w:p>
    <w:p w:rsidR="00BA0623" w:rsidRDefault="00BA0623" w:rsidP="00BA0623">
      <w:pPr>
        <w:spacing w:after="0"/>
      </w:pPr>
      <w:r>
        <w:t>```</w:t>
      </w:r>
    </w:p>
    <w:p w:rsidR="00BA0623" w:rsidRDefault="00BA0623" w:rsidP="00BA0623">
      <w:pPr>
        <w:spacing w:after="0"/>
      </w:pPr>
    </w:p>
    <w:p w:rsidR="00BA0623" w:rsidRDefault="00BA0623" w:rsidP="00BA0623">
      <w:pPr>
        <w:spacing w:after="0"/>
      </w:pPr>
      <w:r>
        <w:t>4. Install uim (Universal Input Manager) on your Linux system. On Ubuntu, run:</w:t>
      </w:r>
    </w:p>
    <w:p w:rsidR="00BA0623" w:rsidRDefault="00BA0623" w:rsidP="00BA0623">
      <w:pPr>
        <w:spacing w:after="0"/>
      </w:pPr>
      <w:r>
        <w:t>```</w:t>
      </w:r>
    </w:p>
    <w:p w:rsidR="00BA0623" w:rsidRDefault="00BA0623" w:rsidP="00BA0623">
      <w:pPr>
        <w:spacing w:after="0"/>
      </w:pPr>
      <w:r>
        <w:t>sudo apt install uim</w:t>
      </w:r>
    </w:p>
    <w:p w:rsidR="00BA0623" w:rsidRDefault="00BA0623" w:rsidP="00BA0623">
      <w:pPr>
        <w:spacing w:after="0"/>
      </w:pPr>
      <w:r>
        <w:t>```</w:t>
      </w:r>
    </w:p>
    <w:p w:rsidR="00BA0623" w:rsidRDefault="00BA0623" w:rsidP="00BA0623">
      <w:pPr>
        <w:spacing w:after="0"/>
      </w:pPr>
      <w:r>
        <w:t>5. Add the following lines to your ~/.profile</w:t>
      </w:r>
    </w:p>
    <w:p w:rsidR="00BA0623" w:rsidRDefault="00BA0623" w:rsidP="00BA0623">
      <w:pPr>
        <w:spacing w:after="0"/>
      </w:pPr>
      <w:r>
        <w:t>```</w:t>
      </w:r>
    </w:p>
    <w:p w:rsidR="00BA0623" w:rsidRDefault="00BA0623" w:rsidP="00BA0623">
      <w:pPr>
        <w:spacing w:after="0"/>
      </w:pPr>
      <w:r>
        <w:t># Use uim instead of ibus or fcitx</w:t>
      </w:r>
    </w:p>
    <w:p w:rsidR="00BA0623" w:rsidRDefault="00BA0623" w:rsidP="00BA0623">
      <w:pPr>
        <w:spacing w:after="0"/>
      </w:pPr>
      <w:r>
        <w:t># Allows you to use the custom keyboard combinations</w:t>
      </w:r>
    </w:p>
    <w:p w:rsidR="00BA0623" w:rsidRDefault="00BA0623" w:rsidP="00BA0623">
      <w:pPr>
        <w:spacing w:after="0"/>
      </w:pPr>
      <w:r>
        <w:t>export GTK_IM_MODULE=uim</w:t>
      </w:r>
    </w:p>
    <w:p w:rsidR="00BA0623" w:rsidRDefault="00BA0623" w:rsidP="00BA0623">
      <w:pPr>
        <w:spacing w:after="0"/>
      </w:pPr>
      <w:r>
        <w:t>export QT_IM_MODULE=uim</w:t>
      </w:r>
    </w:p>
    <w:p w:rsidR="00BA0623" w:rsidRDefault="00BA0623" w:rsidP="00BA0623">
      <w:pPr>
        <w:spacing w:after="0"/>
      </w:pPr>
      <w:r>
        <w:t>```</w:t>
      </w:r>
    </w:p>
    <w:p w:rsidR="00BA0623" w:rsidRDefault="00BA0623" w:rsidP="00BA0623">
      <w:pPr>
        <w:spacing w:after="0"/>
      </w:pPr>
    </w:p>
    <w:p w:rsidR="00BA0623" w:rsidRDefault="00BA0623" w:rsidP="00BA0623">
      <w:pPr>
        <w:spacing w:after="0"/>
      </w:pPr>
      <w:r>
        <w:t>6. Reset/restart two services (Note: You will log out):</w:t>
      </w:r>
    </w:p>
    <w:p w:rsidR="00BA0623" w:rsidRDefault="00BA0623" w:rsidP="00BA0623">
      <w:pPr>
        <w:spacing w:after="0"/>
      </w:pPr>
      <w:r>
        <w:t>```</w:t>
      </w:r>
    </w:p>
    <w:p w:rsidR="00BA0623" w:rsidRDefault="00BA0623" w:rsidP="00BA0623">
      <w:pPr>
        <w:spacing w:after="0"/>
      </w:pPr>
      <w:r>
        <w:t>setxkbmap</w:t>
      </w:r>
    </w:p>
    <w:p w:rsidR="00BA0623" w:rsidRDefault="00BA0623" w:rsidP="00BA0623">
      <w:pPr>
        <w:spacing w:after="0"/>
      </w:pPr>
      <w:r>
        <w:t>sudo systemctl restart lightdm</w:t>
      </w:r>
    </w:p>
    <w:p w:rsidR="00BA0623" w:rsidRDefault="00BA0623" w:rsidP="00BA0623">
      <w:pPr>
        <w:spacing w:after="0"/>
      </w:pPr>
      <w:r>
        <w:t>```</w:t>
      </w:r>
    </w:p>
    <w:p w:rsidR="00BA0623" w:rsidRDefault="00BA0623" w:rsidP="00BA0623">
      <w:pPr>
        <w:spacing w:after="0"/>
      </w:pPr>
      <w:r>
        <w:t>Depending on your OS, the second command may not work. Alternatively, you can restart your computer instead.</w:t>
      </w:r>
    </w:p>
    <w:p w:rsidR="00BA0623" w:rsidRDefault="00BA0623" w:rsidP="00BA0623">
      <w:pPr>
        <w:spacing w:after="0"/>
      </w:pPr>
    </w:p>
    <w:p w:rsidR="003E34F0" w:rsidRDefault="00BA0623" w:rsidP="00BA0623">
      <w:pPr>
        <w:spacing w:after="0"/>
      </w:pPr>
      <w:r>
        <w:rPr>
          <w:rFonts w:hint="eastAsia"/>
        </w:rPr>
        <w:lastRenderedPageBreak/>
        <w:t xml:space="preserve">7. </w:t>
      </w:r>
      <w:ins w:id="51" w:author="HP" w:date="2018-11-17T20:16:00Z">
        <w:r w:rsidR="004F338F">
          <w:t>Congratulation</w:t>
        </w:r>
      </w:ins>
      <w:ins w:id="52" w:author="HP" w:date="2018-11-17T22:24:00Z">
        <w:r w:rsidR="002E00AA">
          <w:t>s</w:t>
        </w:r>
      </w:ins>
      <w:ins w:id="53" w:author="HP" w:date="2018-11-17T20:16:00Z">
        <w:r w:rsidR="004F338F">
          <w:t xml:space="preserve">! </w:t>
        </w:r>
      </w:ins>
      <w:del w:id="54" w:author="HP" w:date="2018-11-17T22:25:00Z">
        <w:r w:rsidDel="002E00AA">
          <w:rPr>
            <w:rFonts w:hint="eastAsia"/>
          </w:rPr>
          <w:delText>And y</w:delText>
        </w:r>
      </w:del>
      <w:ins w:id="55" w:author="HP" w:date="2018-11-17T22:25:00Z">
        <w:r w:rsidR="002E00AA">
          <w:t>Y</w:t>
        </w:r>
      </w:ins>
      <w:r>
        <w:rPr>
          <w:rFonts w:hint="eastAsia"/>
        </w:rPr>
        <w:t>ou are done installing! The custom-us keyboard should pop up as one of your systems available keyboards. You will need to add this keyboard layout through Settings</w:t>
      </w:r>
      <w:r>
        <w:rPr>
          <w:rFonts w:hint="eastAsia"/>
        </w:rPr>
        <w:t>→</w:t>
      </w:r>
      <w:r>
        <w:rPr>
          <w:rFonts w:hint="eastAsia"/>
        </w:rPr>
        <w:t xml:space="preserve"> Keyboards to use it.</w:t>
      </w:r>
    </w:p>
    <w:p w:rsidR="003E34F0" w:rsidRPr="003E34F0" w:rsidRDefault="003E34F0" w:rsidP="003E34F0"/>
    <w:p w:rsidR="003E34F0" w:rsidRPr="003E34F0" w:rsidRDefault="003E34F0" w:rsidP="003E34F0"/>
    <w:p w:rsidR="003E34F0" w:rsidRPr="003E34F0" w:rsidRDefault="003E34F0" w:rsidP="003E34F0"/>
    <w:p w:rsidR="003E34F0" w:rsidRPr="003E34F0" w:rsidRDefault="003E34F0" w:rsidP="003E34F0"/>
    <w:p w:rsidR="003E34F0" w:rsidRPr="003E34F0" w:rsidRDefault="003E34F0" w:rsidP="003E34F0"/>
    <w:p w:rsidR="003E34F0" w:rsidRPr="003E34F0" w:rsidRDefault="003E34F0" w:rsidP="003E34F0"/>
    <w:p w:rsidR="003E34F0" w:rsidRPr="003E34F0" w:rsidRDefault="003E34F0" w:rsidP="003E34F0"/>
    <w:p w:rsidR="003E34F0" w:rsidRDefault="003E34F0" w:rsidP="003E34F0"/>
    <w:p w:rsidR="005042E3" w:rsidRPr="003E34F0" w:rsidRDefault="003E34F0" w:rsidP="003E34F0">
      <w:pPr>
        <w:tabs>
          <w:tab w:val="left" w:pos="2983"/>
        </w:tabs>
      </w:pPr>
      <w:del w:id="56" w:author="HP" w:date="2018-11-17T22:25:00Z">
        <w:r w:rsidDel="002E00AA">
          <w:tab/>
        </w:r>
      </w:del>
      <w:r>
        <w:t xml:space="preserve">Copy compose from here </w:t>
      </w:r>
      <w:r w:rsidRPr="003E34F0">
        <w:t>https://help.gnome.org/users/gnome-help/stable/tips-specialchars.html.en</w:t>
      </w:r>
    </w:p>
    <w:sectPr w:rsidR="005042E3" w:rsidRPr="003E34F0" w:rsidSect="00C46D8C">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270EE" w:rsidRDefault="001270EE" w:rsidP="004C14D2">
      <w:pPr>
        <w:spacing w:after="0" w:line="240" w:lineRule="auto"/>
      </w:pPr>
      <w:r>
        <w:separator/>
      </w:r>
    </w:p>
  </w:endnote>
  <w:endnote w:type="continuationSeparator" w:id="0">
    <w:p w:rsidR="001270EE" w:rsidRDefault="001270EE" w:rsidP="004C14D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Segoe UI Symbol">
    <w:panose1 w:val="020B0502040204020203"/>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270EE" w:rsidRDefault="001270EE" w:rsidP="004C14D2">
      <w:pPr>
        <w:spacing w:after="0" w:line="240" w:lineRule="auto"/>
      </w:pPr>
      <w:r>
        <w:separator/>
      </w:r>
    </w:p>
  </w:footnote>
  <w:footnote w:type="continuationSeparator" w:id="0">
    <w:p w:rsidR="001270EE" w:rsidRDefault="001270EE" w:rsidP="004C14D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751581"/>
    <w:multiLevelType w:val="hybridMultilevel"/>
    <w:tmpl w:val="5374F0EE"/>
    <w:lvl w:ilvl="0" w:tplc="3B162658">
      <w:numFmt w:val="bullet"/>
      <w:lvlText w:val="-"/>
      <w:lvlJc w:val="left"/>
      <w:pPr>
        <w:ind w:left="720" w:hanging="360"/>
      </w:pPr>
      <w:rPr>
        <w:rFonts w:ascii="Calibri" w:eastAsiaTheme="minorEastAsia" w:hAnsi="Calibri" w:cs="Calibr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nsid w:val="47EF6893"/>
    <w:multiLevelType w:val="hybridMultilevel"/>
    <w:tmpl w:val="F57AFAA4"/>
    <w:lvl w:ilvl="0" w:tplc="0C0C0001">
      <w:start w:val="1"/>
      <w:numFmt w:val="bullet"/>
      <w:lvlText w:val=""/>
      <w:lvlJc w:val="left"/>
      <w:pPr>
        <w:ind w:left="771" w:hanging="360"/>
      </w:pPr>
      <w:rPr>
        <w:rFonts w:ascii="Symbol" w:hAnsi="Symbol" w:hint="default"/>
      </w:rPr>
    </w:lvl>
    <w:lvl w:ilvl="1" w:tplc="0C0C0003">
      <w:start w:val="1"/>
      <w:numFmt w:val="bullet"/>
      <w:lvlText w:val="o"/>
      <w:lvlJc w:val="left"/>
      <w:pPr>
        <w:ind w:left="1491" w:hanging="360"/>
      </w:pPr>
      <w:rPr>
        <w:rFonts w:ascii="Courier New" w:hAnsi="Courier New" w:cs="Courier New" w:hint="default"/>
      </w:rPr>
    </w:lvl>
    <w:lvl w:ilvl="2" w:tplc="0C0C0005" w:tentative="1">
      <w:start w:val="1"/>
      <w:numFmt w:val="bullet"/>
      <w:lvlText w:val=""/>
      <w:lvlJc w:val="left"/>
      <w:pPr>
        <w:ind w:left="2211" w:hanging="360"/>
      </w:pPr>
      <w:rPr>
        <w:rFonts w:ascii="Wingdings" w:hAnsi="Wingdings" w:hint="default"/>
      </w:rPr>
    </w:lvl>
    <w:lvl w:ilvl="3" w:tplc="0C0C0001" w:tentative="1">
      <w:start w:val="1"/>
      <w:numFmt w:val="bullet"/>
      <w:lvlText w:val=""/>
      <w:lvlJc w:val="left"/>
      <w:pPr>
        <w:ind w:left="2931" w:hanging="360"/>
      </w:pPr>
      <w:rPr>
        <w:rFonts w:ascii="Symbol" w:hAnsi="Symbol" w:hint="default"/>
      </w:rPr>
    </w:lvl>
    <w:lvl w:ilvl="4" w:tplc="0C0C0003" w:tentative="1">
      <w:start w:val="1"/>
      <w:numFmt w:val="bullet"/>
      <w:lvlText w:val="o"/>
      <w:lvlJc w:val="left"/>
      <w:pPr>
        <w:ind w:left="3651" w:hanging="360"/>
      </w:pPr>
      <w:rPr>
        <w:rFonts w:ascii="Courier New" w:hAnsi="Courier New" w:cs="Courier New" w:hint="default"/>
      </w:rPr>
    </w:lvl>
    <w:lvl w:ilvl="5" w:tplc="0C0C0005" w:tentative="1">
      <w:start w:val="1"/>
      <w:numFmt w:val="bullet"/>
      <w:lvlText w:val=""/>
      <w:lvlJc w:val="left"/>
      <w:pPr>
        <w:ind w:left="4371" w:hanging="360"/>
      </w:pPr>
      <w:rPr>
        <w:rFonts w:ascii="Wingdings" w:hAnsi="Wingdings" w:hint="default"/>
      </w:rPr>
    </w:lvl>
    <w:lvl w:ilvl="6" w:tplc="0C0C0001" w:tentative="1">
      <w:start w:val="1"/>
      <w:numFmt w:val="bullet"/>
      <w:lvlText w:val=""/>
      <w:lvlJc w:val="left"/>
      <w:pPr>
        <w:ind w:left="5091" w:hanging="360"/>
      </w:pPr>
      <w:rPr>
        <w:rFonts w:ascii="Symbol" w:hAnsi="Symbol" w:hint="default"/>
      </w:rPr>
    </w:lvl>
    <w:lvl w:ilvl="7" w:tplc="0C0C0003" w:tentative="1">
      <w:start w:val="1"/>
      <w:numFmt w:val="bullet"/>
      <w:lvlText w:val="o"/>
      <w:lvlJc w:val="left"/>
      <w:pPr>
        <w:ind w:left="5811" w:hanging="360"/>
      </w:pPr>
      <w:rPr>
        <w:rFonts w:ascii="Courier New" w:hAnsi="Courier New" w:cs="Courier New" w:hint="default"/>
      </w:rPr>
    </w:lvl>
    <w:lvl w:ilvl="8" w:tplc="0C0C0005" w:tentative="1">
      <w:start w:val="1"/>
      <w:numFmt w:val="bullet"/>
      <w:lvlText w:val=""/>
      <w:lvlJc w:val="left"/>
      <w:pPr>
        <w:ind w:left="6531"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trackRevisions/>
  <w:defaultTabStop w:val="720"/>
  <w:hyphenationZone w:val="425"/>
  <w:characterSpacingControl w:val="doNotCompress"/>
  <w:footnotePr>
    <w:footnote w:id="-1"/>
    <w:footnote w:id="0"/>
  </w:footnotePr>
  <w:endnotePr>
    <w:endnote w:id="-1"/>
    <w:endnote w:id="0"/>
  </w:endnotePr>
  <w:compat>
    <w:useFELayout/>
  </w:compat>
  <w:rsids>
    <w:rsidRoot w:val="00BA0623"/>
    <w:rsid w:val="00075C96"/>
    <w:rsid w:val="001270EE"/>
    <w:rsid w:val="00237082"/>
    <w:rsid w:val="00255A6B"/>
    <w:rsid w:val="002A3B6F"/>
    <w:rsid w:val="002C540B"/>
    <w:rsid w:val="002E00AA"/>
    <w:rsid w:val="00367222"/>
    <w:rsid w:val="00367298"/>
    <w:rsid w:val="00375891"/>
    <w:rsid w:val="003A12FD"/>
    <w:rsid w:val="003E008E"/>
    <w:rsid w:val="003E34F0"/>
    <w:rsid w:val="003F333E"/>
    <w:rsid w:val="004655A7"/>
    <w:rsid w:val="004855D7"/>
    <w:rsid w:val="004A4D14"/>
    <w:rsid w:val="004C14D2"/>
    <w:rsid w:val="004E1412"/>
    <w:rsid w:val="004F338F"/>
    <w:rsid w:val="005042E3"/>
    <w:rsid w:val="006449A6"/>
    <w:rsid w:val="00654717"/>
    <w:rsid w:val="006A65F9"/>
    <w:rsid w:val="006B1033"/>
    <w:rsid w:val="006D31D8"/>
    <w:rsid w:val="006E348A"/>
    <w:rsid w:val="00700B43"/>
    <w:rsid w:val="007E30C5"/>
    <w:rsid w:val="00877A48"/>
    <w:rsid w:val="008946A7"/>
    <w:rsid w:val="008B6679"/>
    <w:rsid w:val="0096480D"/>
    <w:rsid w:val="009956E3"/>
    <w:rsid w:val="00A47982"/>
    <w:rsid w:val="00A553E4"/>
    <w:rsid w:val="00AA1B3A"/>
    <w:rsid w:val="00B0759A"/>
    <w:rsid w:val="00BA0623"/>
    <w:rsid w:val="00C11E9B"/>
    <w:rsid w:val="00C23BED"/>
    <w:rsid w:val="00C46D8C"/>
    <w:rsid w:val="00C90C7D"/>
    <w:rsid w:val="00CF63B3"/>
    <w:rsid w:val="00D853A7"/>
    <w:rsid w:val="00F0377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6D8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0623"/>
    <w:pPr>
      <w:ind w:left="720"/>
      <w:contextualSpacing/>
    </w:pPr>
  </w:style>
  <w:style w:type="table" w:styleId="TableGrid">
    <w:name w:val="Table Grid"/>
    <w:basedOn w:val="TableNormal"/>
    <w:uiPriority w:val="59"/>
    <w:rsid w:val="00255A6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4C14D2"/>
    <w:pPr>
      <w:tabs>
        <w:tab w:val="center" w:pos="4419"/>
        <w:tab w:val="right" w:pos="8838"/>
      </w:tabs>
      <w:spacing w:after="0" w:line="240" w:lineRule="auto"/>
    </w:pPr>
  </w:style>
  <w:style w:type="character" w:customStyle="1" w:styleId="HeaderChar">
    <w:name w:val="Header Char"/>
    <w:basedOn w:val="DefaultParagraphFont"/>
    <w:link w:val="Header"/>
    <w:uiPriority w:val="99"/>
    <w:rsid w:val="004C14D2"/>
  </w:style>
  <w:style w:type="paragraph" w:styleId="Footer">
    <w:name w:val="footer"/>
    <w:basedOn w:val="Normal"/>
    <w:link w:val="FooterChar"/>
    <w:uiPriority w:val="99"/>
    <w:unhideWhenUsed/>
    <w:rsid w:val="004C14D2"/>
    <w:pPr>
      <w:tabs>
        <w:tab w:val="center" w:pos="4419"/>
        <w:tab w:val="right" w:pos="8838"/>
      </w:tabs>
      <w:spacing w:after="0" w:line="240" w:lineRule="auto"/>
    </w:pPr>
  </w:style>
  <w:style w:type="character" w:customStyle="1" w:styleId="FooterChar">
    <w:name w:val="Footer Char"/>
    <w:basedOn w:val="DefaultParagraphFont"/>
    <w:link w:val="Footer"/>
    <w:uiPriority w:val="99"/>
    <w:rsid w:val="004C14D2"/>
  </w:style>
  <w:style w:type="character" w:styleId="Hyperlink">
    <w:name w:val="Hyperlink"/>
    <w:basedOn w:val="DefaultParagraphFont"/>
    <w:uiPriority w:val="99"/>
    <w:unhideWhenUsed/>
    <w:rsid w:val="003E008E"/>
    <w:rPr>
      <w:color w:val="0000FF" w:themeColor="hyperlink"/>
      <w:u w:val="single"/>
    </w:rPr>
  </w:style>
  <w:style w:type="character" w:styleId="Emphasis">
    <w:name w:val="Emphasis"/>
    <w:basedOn w:val="DefaultParagraphFont"/>
    <w:uiPriority w:val="20"/>
    <w:qFormat/>
    <w:rsid w:val="00075C96"/>
    <w:rPr>
      <w:i/>
      <w:iCs/>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FC3A60-5D31-44C0-8A18-0D4A11436E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2227</TotalTime>
  <Pages>7</Pages>
  <Words>1351</Words>
  <Characters>7704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Avaya</Company>
  <LinksUpToDate>false</LinksUpToDate>
  <CharactersWithSpaces>9037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Liu</dc:creator>
  <cp:keywords/>
  <dc:description/>
  <cp:lastModifiedBy>HP</cp:lastModifiedBy>
  <cp:revision>16</cp:revision>
  <dcterms:created xsi:type="dcterms:W3CDTF">2018-10-12T21:03:00Z</dcterms:created>
  <dcterms:modified xsi:type="dcterms:W3CDTF">2018-11-18T03:26:00Z</dcterms:modified>
</cp:coreProperties>
</file>